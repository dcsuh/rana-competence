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95852" w14:textId="77777777" w:rsidR="00B239F2" w:rsidRDefault="00B239F2"/>
    <w:p w14:paraId="7E8F94C1" w14:textId="77777777" w:rsidR="00C80B4E" w:rsidRDefault="00C80B4E"/>
    <w:p w14:paraId="0EC4DBC5" w14:textId="6B3846F7" w:rsidR="00C80B4E" w:rsidRDefault="00C80B4E">
      <w:r>
        <w:t>Dear Senior Editors:</w:t>
      </w:r>
    </w:p>
    <w:p w14:paraId="5A0D1936" w14:textId="77777777" w:rsidR="00C80B4E" w:rsidRDefault="00C80B4E"/>
    <w:p w14:paraId="189BB5DF" w14:textId="77777777" w:rsidR="00C80B4E" w:rsidRDefault="00C80B4E"/>
    <w:p w14:paraId="265EA2C3" w14:textId="56511C0F" w:rsidR="00C80B4E" w:rsidRDefault="00C80B4E">
      <w:r>
        <w:t xml:space="preserve">Thank you for considering our article titled, “Abiotic and biotic factors jointly influence the transmission of </w:t>
      </w:r>
      <w:proofErr w:type="spellStart"/>
      <w:r>
        <w:t>ranavirus</w:t>
      </w:r>
      <w:proofErr w:type="spellEnd"/>
      <w:r>
        <w:t xml:space="preserve"> in larval amphibian communities” for publication in </w:t>
      </w:r>
      <w:r>
        <w:rPr>
          <w:i/>
          <w:iCs/>
        </w:rPr>
        <w:t>Functional Ecology</w:t>
      </w:r>
      <w:r>
        <w:t>.</w:t>
      </w:r>
    </w:p>
    <w:p w14:paraId="3BCF9516" w14:textId="77777777" w:rsidR="00C80B4E" w:rsidRDefault="00C80B4E"/>
    <w:p w14:paraId="35C4CAB1" w14:textId="2986B7D2" w:rsidR="00C80B4E" w:rsidRDefault="00C80B4E">
      <w:r>
        <w:t xml:space="preserve">We study the joint influence of biotic and abiotic factors by focusing on a limited number of factors and the mechanisms underlying their effects on multimodal transmission of </w:t>
      </w:r>
      <w:proofErr w:type="spellStart"/>
      <w:r>
        <w:t>ranavirus</w:t>
      </w:r>
      <w:proofErr w:type="spellEnd"/>
      <w:r>
        <w:t xml:space="preserve"> in larval amphibian communities. By focusing on host community composition, host abundance, and the environmental persistence of the pathogen, we developed a simple mathematical model that can examine each of these factors independently and together. Through our model, we learn that each of these factors can contribute significantly to transmission and that the joint influence of these factors can have synergistic effects. We connect this model to empirical data </w:t>
      </w:r>
      <w:r w:rsidR="002864D8">
        <w:t xml:space="preserve">of </w:t>
      </w:r>
      <w:proofErr w:type="spellStart"/>
      <w:r w:rsidR="002864D8">
        <w:t>ranavirus</w:t>
      </w:r>
      <w:proofErr w:type="spellEnd"/>
      <w:r w:rsidR="002864D8">
        <w:t xml:space="preserve"> infections in linked communities of amphibians and find that each of these factors can overlap and appear to contribute to </w:t>
      </w:r>
      <w:proofErr w:type="spellStart"/>
      <w:r w:rsidR="002864D8">
        <w:t>ranavirus</w:t>
      </w:r>
      <w:proofErr w:type="spellEnd"/>
      <w:r w:rsidR="002864D8">
        <w:t xml:space="preserve"> prevalence. When host abundance is high, communities are typically dominated by high competence hosts and this typically occurs in cooler months, when lower water temperatures may enhance viral persistence times in the water. Furthermore, we examine the phylogenetic relationship of the host species and find that higher values of competence are moderately spread throughout the phylogeny, potentially enabling coexistence of high competence species. The consideration of both biotic and abiotic factors and the mechanistic rationale that we provide can contribute significantly to our understanding of </w:t>
      </w:r>
      <w:proofErr w:type="spellStart"/>
      <w:r w:rsidR="002864D8">
        <w:t>ranavirus</w:t>
      </w:r>
      <w:proofErr w:type="spellEnd"/>
      <w:r w:rsidR="002864D8">
        <w:t xml:space="preserve"> epidemics in natural systems and can also further our understanding of other </w:t>
      </w:r>
      <w:proofErr w:type="spellStart"/>
      <w:r w:rsidR="002864D8">
        <w:t>multimodel</w:t>
      </w:r>
      <w:proofErr w:type="spellEnd"/>
      <w:r w:rsidR="002864D8">
        <w:t xml:space="preserve"> </w:t>
      </w:r>
      <w:proofErr w:type="spellStart"/>
      <w:r w:rsidR="002864D8">
        <w:t>multihost</w:t>
      </w:r>
      <w:proofErr w:type="spellEnd"/>
      <w:r w:rsidR="002864D8">
        <w:t xml:space="preserve"> pathogens. </w:t>
      </w:r>
    </w:p>
    <w:p w14:paraId="251BD4FA" w14:textId="77777777" w:rsidR="002864D8" w:rsidRDefault="002864D8"/>
    <w:p w14:paraId="49F91F20" w14:textId="267344C3" w:rsidR="002864D8" w:rsidRDefault="002864D8">
      <w:r>
        <w:t xml:space="preserve">We have chosen to submit out article to </w:t>
      </w:r>
      <w:r>
        <w:rPr>
          <w:i/>
          <w:iCs/>
        </w:rPr>
        <w:t>Functional Ecology</w:t>
      </w:r>
      <w:r>
        <w:t xml:space="preserve"> because of the journal’s strong record of published research regarding biodiversity-disease relationships and the mechanisms underlying these relationships. </w:t>
      </w:r>
      <w:r w:rsidR="00CF7F93">
        <w:t>The study of the community ecology of infectious diseases has already benefitted from analyses that focus on developing a mechanistic understanding of biodiversity-disease relationships (</w:t>
      </w:r>
      <w:proofErr w:type="gramStart"/>
      <w:r w:rsidR="00CF7F93">
        <w:t>e.g.</w:t>
      </w:r>
      <w:proofErr w:type="gramEnd"/>
      <w:r w:rsidR="00CF7F93">
        <w:t xml:space="preserve"> Rohr et al. 2020, </w:t>
      </w:r>
      <w:r w:rsidR="00CF7F93">
        <w:rPr>
          <w:i/>
          <w:iCs/>
        </w:rPr>
        <w:t>Nature Ecol</w:t>
      </w:r>
      <w:r w:rsidR="00347FA3">
        <w:rPr>
          <w:i/>
          <w:iCs/>
        </w:rPr>
        <w:t>.</w:t>
      </w:r>
      <w:r w:rsidR="00CF7F93">
        <w:rPr>
          <w:i/>
          <w:iCs/>
        </w:rPr>
        <w:t xml:space="preserve"> &amp; </w:t>
      </w:r>
      <w:proofErr w:type="spellStart"/>
      <w:r w:rsidR="00CF7F93">
        <w:rPr>
          <w:i/>
          <w:iCs/>
        </w:rPr>
        <w:t>Evol</w:t>
      </w:r>
      <w:proofErr w:type="spellEnd"/>
      <w:r w:rsidR="00347FA3">
        <w:rPr>
          <w:i/>
          <w:iCs/>
        </w:rPr>
        <w:t>.</w:t>
      </w:r>
      <w:r w:rsidR="00CF7F93">
        <w:t xml:space="preserve"> 4, 24-33; Shaw &amp; </w:t>
      </w:r>
      <w:proofErr w:type="spellStart"/>
      <w:r w:rsidR="00CF7F93">
        <w:t>Civitello</w:t>
      </w:r>
      <w:proofErr w:type="spellEnd"/>
      <w:r w:rsidR="00CF7F93">
        <w:t xml:space="preserve"> 2021, </w:t>
      </w:r>
      <w:r w:rsidR="00CF7F93">
        <w:rPr>
          <w:i/>
          <w:iCs/>
        </w:rPr>
        <w:t>Functional Ecology</w:t>
      </w:r>
      <w:r w:rsidR="00CF7F93">
        <w:t xml:space="preserve"> 35, 2376-2386). </w:t>
      </w:r>
      <w:r>
        <w:t xml:space="preserve">We intend to contribute to this catalog by expanding theory that focuses on </w:t>
      </w:r>
      <w:r w:rsidR="00766B0F">
        <w:t xml:space="preserve">the specific compositions of communities and how these can drive transmission in conjunction with other important abiotic factors. </w:t>
      </w:r>
      <w:r w:rsidR="00347FA3">
        <w:t xml:space="preserve">We follow recommendations from </w:t>
      </w:r>
      <w:r w:rsidR="00CF7F93">
        <w:t xml:space="preserve">Shaw &amp; </w:t>
      </w:r>
      <w:proofErr w:type="spellStart"/>
      <w:r w:rsidR="00CF7F93">
        <w:t>Civitello</w:t>
      </w:r>
      <w:proofErr w:type="spellEnd"/>
      <w:r w:rsidR="00CF7F93">
        <w:t xml:space="preserve"> (2021) </w:t>
      </w:r>
      <w:r w:rsidR="00347FA3">
        <w:t xml:space="preserve">and focus on ecological interactions rather than species richness and use the parasite’s basic reproductive ratio at the community scale to assess our models (Dobson 2004, </w:t>
      </w:r>
      <w:r w:rsidR="00347FA3">
        <w:rPr>
          <w:i/>
          <w:iCs/>
        </w:rPr>
        <w:t>Am. Nat.</w:t>
      </w:r>
      <w:r w:rsidR="00347FA3">
        <w:t xml:space="preserve"> 164, S64-S78). We also attempt to address research frontiers outlined in Rohr et al. (2020) by studying the context dependencies that may explain our ability to detect biodiversity-disease patterns and use other metrics such as community competence (</w:t>
      </w:r>
      <w:r w:rsidR="00347FA3">
        <w:t xml:space="preserve">Johnson et al. 2013, </w:t>
      </w:r>
      <w:r w:rsidR="00347FA3">
        <w:rPr>
          <w:i/>
          <w:iCs/>
        </w:rPr>
        <w:t>Nature</w:t>
      </w:r>
      <w:r w:rsidR="00347FA3">
        <w:t xml:space="preserve"> 494, 230-233</w:t>
      </w:r>
      <w:r w:rsidR="00347FA3">
        <w:t>) which can further help</w:t>
      </w:r>
      <w:r w:rsidR="00E33C4D">
        <w:t xml:space="preserve"> us</w:t>
      </w:r>
      <w:r w:rsidR="00347FA3">
        <w:t xml:space="preserve"> to understand the processes driving the patterns we observe</w:t>
      </w:r>
      <w:r w:rsidR="00E33C4D">
        <w:t>d</w:t>
      </w:r>
      <w:r w:rsidR="00347FA3">
        <w:t>.</w:t>
      </w:r>
      <w:r w:rsidR="00766B0F">
        <w:t xml:space="preserve"> Our study, along with many others, are trending towards developing theory for understanding how abiotic factors influence community composition and how these formulations of host communities relate to disease transmission. </w:t>
      </w:r>
    </w:p>
    <w:p w14:paraId="3F973311" w14:textId="77777777" w:rsidR="00766B0F" w:rsidRDefault="00766B0F"/>
    <w:p w14:paraId="517E42C6" w14:textId="408F07A5" w:rsidR="00766B0F" w:rsidRPr="002864D8" w:rsidRDefault="00766B0F">
      <w:commentRangeStart w:id="0"/>
      <w:r>
        <w:lastRenderedPageBreak/>
        <w:t xml:space="preserve">This paper has not been published anywhere else and is not under consideration at any other journals. </w:t>
      </w:r>
      <w:commentRangeEnd w:id="0"/>
      <w:r w:rsidR="00221A93">
        <w:rPr>
          <w:rStyle w:val="CommentReference"/>
        </w:rPr>
        <w:commentReference w:id="0"/>
      </w:r>
    </w:p>
    <w:sectPr w:rsidR="00766B0F" w:rsidRPr="002864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Suh" w:date="2023-10-31T10:31:00Z" w:initials="DS">
    <w:p w14:paraId="48795769" w14:textId="77777777" w:rsidR="00221A93" w:rsidRDefault="00221A93" w:rsidP="00DE16A7">
      <w:r>
        <w:rPr>
          <w:rStyle w:val="CommentReference"/>
        </w:rPr>
        <w:annotationRef/>
      </w:r>
      <w:r>
        <w:rPr>
          <w:sz w:val="20"/>
          <w:szCs w:val="20"/>
        </w:rPr>
        <w:t>What other information should be included in cover 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957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08EB9CD" w16cex:dateUtc="2023-10-31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95769" w16cid:durableId="408EB9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uh">
    <w15:presenceInfo w15:providerId="AD" w15:userId="S::ds91149@uga.edu::89c66609-f255-4f89-842a-9968ce1d50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33"/>
    <w:rsid w:val="00072D03"/>
    <w:rsid w:val="00221A93"/>
    <w:rsid w:val="002864D8"/>
    <w:rsid w:val="00347FA3"/>
    <w:rsid w:val="00766B0F"/>
    <w:rsid w:val="009F2433"/>
    <w:rsid w:val="00B239F2"/>
    <w:rsid w:val="00C80B4E"/>
    <w:rsid w:val="00CF7F93"/>
    <w:rsid w:val="00E33C4D"/>
    <w:rsid w:val="00F87B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A3F1D9"/>
  <w15:chartTrackingRefBased/>
  <w15:docId w15:val="{6DBC71CF-694E-3F41-B893-DB6B40A3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1A93"/>
    <w:rPr>
      <w:sz w:val="16"/>
      <w:szCs w:val="16"/>
    </w:rPr>
  </w:style>
  <w:style w:type="paragraph" w:styleId="CommentText">
    <w:name w:val="annotation text"/>
    <w:basedOn w:val="Normal"/>
    <w:link w:val="CommentTextChar"/>
    <w:uiPriority w:val="99"/>
    <w:semiHidden/>
    <w:unhideWhenUsed/>
    <w:rsid w:val="00221A93"/>
    <w:rPr>
      <w:sz w:val="20"/>
      <w:szCs w:val="20"/>
    </w:rPr>
  </w:style>
  <w:style w:type="character" w:customStyle="1" w:styleId="CommentTextChar">
    <w:name w:val="Comment Text Char"/>
    <w:basedOn w:val="DefaultParagraphFont"/>
    <w:link w:val="CommentText"/>
    <w:uiPriority w:val="99"/>
    <w:semiHidden/>
    <w:rsid w:val="00221A93"/>
    <w:rPr>
      <w:sz w:val="20"/>
      <w:szCs w:val="20"/>
    </w:rPr>
  </w:style>
  <w:style w:type="paragraph" w:styleId="CommentSubject">
    <w:name w:val="annotation subject"/>
    <w:basedOn w:val="CommentText"/>
    <w:next w:val="CommentText"/>
    <w:link w:val="CommentSubjectChar"/>
    <w:uiPriority w:val="99"/>
    <w:semiHidden/>
    <w:unhideWhenUsed/>
    <w:rsid w:val="00221A93"/>
    <w:rPr>
      <w:b/>
      <w:bCs/>
    </w:rPr>
  </w:style>
  <w:style w:type="character" w:customStyle="1" w:styleId="CommentSubjectChar">
    <w:name w:val="Comment Subject Char"/>
    <w:basedOn w:val="CommentTextChar"/>
    <w:link w:val="CommentSubject"/>
    <w:uiPriority w:val="99"/>
    <w:semiHidden/>
    <w:rsid w:val="00221A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Suh</dc:creator>
  <cp:keywords/>
  <dc:description/>
  <cp:lastModifiedBy>Daniel Suh</cp:lastModifiedBy>
  <cp:revision>5</cp:revision>
  <dcterms:created xsi:type="dcterms:W3CDTF">2023-10-24T18:04:00Z</dcterms:created>
  <dcterms:modified xsi:type="dcterms:W3CDTF">2023-10-31T14:31:00Z</dcterms:modified>
</cp:coreProperties>
</file>