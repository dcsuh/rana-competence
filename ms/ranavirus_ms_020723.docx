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9AE2" w14:textId="77777777" w:rsidR="008A4883" w:rsidRDefault="00000000" w:rsidP="005E17A1">
      <w:pPr>
        <w:pStyle w:val="Heading1"/>
        <w:spacing w:line="360" w:lineRule="auto"/>
      </w:pPr>
      <w:bookmarkStart w:id="0" w:name="introduction"/>
      <w:r>
        <w:t>Introduction</w:t>
      </w:r>
    </w:p>
    <w:p w14:paraId="2556CC1C" w14:textId="398C43E9" w:rsidR="008A4883" w:rsidRDefault="00000000" w:rsidP="005E17A1">
      <w:pPr>
        <w:spacing w:line="360" w:lineRule="auto"/>
      </w:pPr>
      <w:r>
        <w:t xml:space="preserve">Most parasites must navigate a complex environment </w:t>
      </w:r>
      <w:proofErr w:type="gramStart"/>
      <w:r>
        <w:t>in order to</w:t>
      </w:r>
      <w:proofErr w:type="gramEnd"/>
      <w:r>
        <w:t xml:space="preserve">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 (</w:t>
      </w:r>
      <w:proofErr w:type="spellStart"/>
      <w:r>
        <w:t>Altizer</w:t>
      </w:r>
      <w:proofErr w:type="spellEnd"/>
      <w:r>
        <w:t xml:space="preserve"> et al. 2013; Patz et al. 2004; Young et al. 2017). Many of these changes feed into the dilution effect hypothesis, which posits that transmission (in general, or relative to a focal host species) is augmented as host species richness declines, often in response to anthropogenic influence (P. T. J. Johnson, </w:t>
      </w:r>
      <w:proofErr w:type="spellStart"/>
      <w:r>
        <w:t>Roode</w:t>
      </w:r>
      <w:proofErr w:type="spellEnd"/>
      <w:r>
        <w:t xml:space="preserve">, and Fenton 2015; </w:t>
      </w:r>
      <w:proofErr w:type="spellStart"/>
      <w:r>
        <w:t>Keesing</w:t>
      </w:r>
      <w:proofErr w:type="spellEnd"/>
      <w:r>
        <w:t xml:space="preserve">, Holt, and </w:t>
      </w:r>
      <w:proofErr w:type="spellStart"/>
      <w:r>
        <w:t>Ostfeld</w:t>
      </w:r>
      <w:proofErr w:type="spellEnd"/>
      <w:r>
        <w:t xml:space="preserve"> 2006). However, </w:t>
      </w:r>
      <w:proofErr w:type="gramStart"/>
      <w:r>
        <w:t>biotic</w:t>
      </w:r>
      <w:proofErr w:type="gramEnd"/>
      <w:r>
        <w:t xml:space="preserve"> and abiotic change also occurs naturally over time and space. </w:t>
      </w:r>
      <w:commentRangeStart w:id="1"/>
      <w:r>
        <w:t>Moreover, the joint effects of abiotic and biotic drivers of epizootics are rarely considered together (</w:t>
      </w:r>
      <w:proofErr w:type="spellStart"/>
      <w:r>
        <w:t>Bienentreu</w:t>
      </w:r>
      <w:proofErr w:type="spellEnd"/>
      <w:r>
        <w:t xml:space="preserve"> and </w:t>
      </w:r>
      <w:proofErr w:type="spellStart"/>
      <w:r>
        <w:t>Lesbarrères</w:t>
      </w:r>
      <w:proofErr w:type="spellEnd"/>
      <w:r>
        <w:t xml:space="preserve"> 2020; Dillon and </w:t>
      </w:r>
      <w:proofErr w:type="spellStart"/>
      <w:r>
        <w:t>Meentemeyer</w:t>
      </w:r>
      <w:proofErr w:type="spellEnd"/>
      <w:r>
        <w:t xml:space="preserve"> 2019; Hall et al. 2010; North et al. 2015; Scott-Baumann and Morgan 2015), and theoretical prediction for such interaction is underdeveloped. </w:t>
      </w:r>
      <w:commentRangeEnd w:id="1"/>
      <w:r w:rsidR="00D272CC">
        <w:rPr>
          <w:rStyle w:val="CommentReference"/>
        </w:rPr>
        <w:commentReference w:id="1"/>
      </w:r>
      <w:r>
        <w:t xml:space="preserve">In part, this is due to the notion that transmission is influenced by abiotic factors at large spatial scales and by biotic factors at smaller scales (Halliday et al. 2019; Rohr et al. 2019). However, host mobility often means transmission is occurring at </w:t>
      </w:r>
      <w:commentRangeStart w:id="2"/>
      <w:r>
        <w:t>intermediate spatial scales</w:t>
      </w:r>
      <w:commentRangeEnd w:id="2"/>
      <w:r w:rsidR="00D272CC">
        <w:rPr>
          <w:rStyle w:val="CommentReference"/>
        </w:rPr>
        <w:commentReference w:id="2"/>
      </w:r>
      <w:r>
        <w:t xml:space="preserve">, where communities of hosts are connected, and in these metacommunities, the </w:t>
      </w:r>
      <w:commentRangeStart w:id="3"/>
      <w:r>
        <w:t>joint influence of host community structure and environmental conditions on parasite transmission is not well understood</w:t>
      </w:r>
      <w:commentRangeEnd w:id="3"/>
      <w:r w:rsidR="00D272CC">
        <w:rPr>
          <w:rStyle w:val="CommentReference"/>
        </w:rPr>
        <w:commentReference w:id="3"/>
      </w:r>
      <w:r>
        <w:t xml:space="preserve">. In response to this knowledge gap, we combine theoretical and empirical approaches to study how biotic and abiotic factors interact to promote transmission of ranavirus in amphibian communities. </w:t>
      </w:r>
      <w:r w:rsidRPr="00B67C64">
        <w:rPr>
          <w:highlight w:val="yellow"/>
          <w:rPrChange w:id="4" w:author="Daniel Suh" w:date="2023-02-06T11:18:00Z">
            <w:rPr/>
          </w:rPrChange>
        </w:rPr>
        <w:t xml:space="preserve">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w:t>
      </w:r>
      <w:commentRangeStart w:id="5"/>
      <w:r w:rsidRPr="00B67C64">
        <w:rPr>
          <w:highlight w:val="yellow"/>
          <w:rPrChange w:id="6" w:author="Daniel Suh" w:date="2023-02-06T11:18:00Z">
            <w:rPr/>
          </w:rPrChange>
        </w:rPr>
        <w:t>In addition, we build upon existing theory regarding the relationship between host biodiversity and parasite transmission by demonstrating that host species evenness, rather than richness, can be used to relate community composition to outbreak risk.</w:t>
      </w:r>
      <w:commentRangeEnd w:id="5"/>
      <w:r w:rsidR="00D272CC">
        <w:rPr>
          <w:rStyle w:val="CommentReference"/>
        </w:rPr>
        <w:commentReference w:id="5"/>
      </w:r>
    </w:p>
    <w:p w14:paraId="5516194F" w14:textId="77777777" w:rsidR="00451D16" w:rsidRDefault="00451D16" w:rsidP="005E17A1">
      <w:pPr>
        <w:spacing w:line="360" w:lineRule="auto"/>
      </w:pPr>
    </w:p>
    <w:p w14:paraId="0DE11941" w14:textId="5A4171F6" w:rsidR="008A4883" w:rsidRDefault="00000000" w:rsidP="005E17A1">
      <w:pPr>
        <w:spacing w:line="360" w:lineRule="auto"/>
      </w:pPr>
      <w:r>
        <w:lastRenderedPageBreak/>
        <w:t xml:space="preserve">Generalist parasites, such as </w:t>
      </w:r>
      <w:proofErr w:type="spellStart"/>
      <w:r>
        <w:t>ranaviruses</w:t>
      </w:r>
      <w:proofErr w:type="spellEnd"/>
      <w:r>
        <w:t>, are commonly found in nature and often use a range of alternative host species to reproduce (Park et al. 2018; Poulin et al. 2011). The transmission potential of a generalist parasite for a given host species may vary due to differences in host species abundances (Fenton et al. 2002; Hopkins et al. 2020), host competence (</w:t>
      </w:r>
      <w:proofErr w:type="gramStart"/>
      <w:r>
        <w:t>i.e.</w:t>
      </w:r>
      <w:proofErr w:type="gramEnd"/>
      <w:r>
        <w:t> the ability for an individual host to become infected and pass infection on to others (Martin et al. 2019)), and the environmental conditions in which the interaction takes place (</w:t>
      </w:r>
      <w:proofErr w:type="spellStart"/>
      <w:r>
        <w:t>Altizer</w:t>
      </w:r>
      <w:proofErr w:type="spellEnd"/>
      <w:r>
        <w:t xml:space="preserve"> et al. 2013; Cable et al. 2017; Rohr et al. 2011). The combination of these factors makes it difficult to assess how multi-species host communities are differentially at risk of parasite invasion and onward transmission to other communities (P. T. J. Johnson, </w:t>
      </w:r>
      <w:proofErr w:type="spellStart"/>
      <w:r>
        <w:t>Roode</w:t>
      </w:r>
      <w:proofErr w:type="spellEnd"/>
      <w:r>
        <w:t>, and Fenton 2015). One method to separately quantify the effects of host abundance and competence on parasite transmission is to use community competence: the weighted average of competence values of host species in the community (Pieter T. J. Johnson et al. 2013). In addition, community competence is advantageous because it considers the relative abundance of a species rather than the presence of a species alone. For example, a commonly occurring, low-competence host could be responsible for more transmission than a rare, high-competence host (Holt et al. 2003). In contrast to host species richness, which is the typical predictor variable in the dilution effect hypothesis literature, community competence and host abundance are more directly related to the parasite basic reproductive number, R0 (Dobson 2004; Rohr et al. 2019).</w:t>
      </w:r>
    </w:p>
    <w:p w14:paraId="1BBDC45C" w14:textId="77777777" w:rsidR="00451D16" w:rsidRDefault="00451D16" w:rsidP="005E17A1">
      <w:pPr>
        <w:spacing w:line="360" w:lineRule="auto"/>
      </w:pPr>
    </w:p>
    <w:p w14:paraId="0F92863E" w14:textId="328AEDED" w:rsidR="008A4883" w:rsidRDefault="00000000" w:rsidP="005E17A1">
      <w:pPr>
        <w:spacing w:line="360" w:lineRule="auto"/>
      </w:pPr>
      <w:proofErr w:type="spellStart"/>
      <w:r>
        <w:t>Ranaviruses</w:t>
      </w:r>
      <w:proofErr w:type="spellEnd"/>
      <w:r>
        <w:t xml:space="preserve"> (genus </w:t>
      </w:r>
      <w:proofErr w:type="spellStart"/>
      <w:r>
        <w:t>Ranavirus</w:t>
      </w:r>
      <w:proofErr w:type="spellEnd"/>
      <w:r>
        <w:t xml:space="preserve">, family </w:t>
      </w:r>
      <w:proofErr w:type="spellStart"/>
      <w:r>
        <w:t>Iridoviridae</w:t>
      </w:r>
      <w:proofErr w:type="spellEnd"/>
      <w:r>
        <w:t>) are well-suited for studying host-parasite-environment interactions at the community scale and are associated with worldwide amphibian declines, making them a parasite of global concern (</w:t>
      </w:r>
      <w:proofErr w:type="spellStart"/>
      <w:r>
        <w:t>Lesbarrères</w:t>
      </w:r>
      <w:proofErr w:type="spellEnd"/>
      <w:r>
        <w:t xml:space="preserve"> et al. 2012). The Ranavirus genus of double-stranded DNA viruses (Gray, Miller, and </w:t>
      </w:r>
      <w:proofErr w:type="spellStart"/>
      <w:r>
        <w:t>Hoverman</w:t>
      </w:r>
      <w:proofErr w:type="spellEnd"/>
      <w:r>
        <w:t xml:space="preserve"> 2009), affects most amphibian species (Jesse L. Brunner et al. 2015) and host species exhibit a wide range of competence for the parasite (</w:t>
      </w:r>
      <w:proofErr w:type="spellStart"/>
      <w:r>
        <w:t>Hoverman</w:t>
      </w:r>
      <w:proofErr w:type="spellEnd"/>
      <w:r>
        <w:t xml:space="preserve"> et al. 2011). At the Savannah River Site (South Carolina, USA), a </w:t>
      </w:r>
      <w:proofErr w:type="gramStart"/>
      <w:r>
        <w:t>spatially-distributed</w:t>
      </w:r>
      <w:proofErr w:type="gramEnd"/>
      <w:r>
        <w:t xml:space="preserve"> set of 20 wetlands has been extensively sampled in the context of ranavirus infection over a 6-month period. We focus on larval amphibian communities which are bound by their aquatic habitat but connected through the overland movement of their adult stages (</w:t>
      </w:r>
      <w:proofErr w:type="spellStart"/>
      <w:r>
        <w:t>Mihaljevic</w:t>
      </w:r>
      <w:proofErr w:type="spellEnd"/>
      <w:r>
        <w:t xml:space="preserve">, </w:t>
      </w:r>
      <w:proofErr w:type="spellStart"/>
      <w:r>
        <w:t>Hoye</w:t>
      </w:r>
      <w:proofErr w:type="spellEnd"/>
      <w:r>
        <w:t>, and Johnson 2018). Ranavirus is transmitted via intra- and interspecific direct transmission, which exhibits a positive, but ultimately saturating, relationship with host abundance (Jesse L. Brunner et al. 2017). Additionally, ranavirus can be transmitted environmentally via free-living infectious virions shed into water by infected live individuals or decaying carcasses (</w:t>
      </w:r>
      <w:proofErr w:type="spellStart"/>
      <w:r>
        <w:t>Brenes</w:t>
      </w:r>
      <w:proofErr w:type="spellEnd"/>
      <w:r>
        <w:t xml:space="preserve"> et al. 2014). Ranavirus persistence times in water have been found to diminish at high ambient temperatures (Nazir, Spengler, and </w:t>
      </w:r>
      <w:proofErr w:type="spellStart"/>
      <w:r>
        <w:t>Marschang</w:t>
      </w:r>
      <w:proofErr w:type="spellEnd"/>
      <w:r>
        <w:t xml:space="preserve"> 2012) suggesting </w:t>
      </w:r>
      <w:r>
        <w:lastRenderedPageBreak/>
        <w:t xml:space="preserve">that the relative importance of environmental transmission, versus contact-based transmission, should depend on environmental conditions. </w:t>
      </w:r>
      <w:commentRangeStart w:id="7"/>
      <w:r>
        <w:t xml:space="preserve">We hypothesize that community-scale prevalence of </w:t>
      </w:r>
      <w:proofErr w:type="spellStart"/>
      <w:r>
        <w:t>ranavirus</w:t>
      </w:r>
      <w:proofErr w:type="spellEnd"/>
      <w:r>
        <w:t xml:space="preserve"> </w:t>
      </w:r>
      <w:commentRangeEnd w:id="7"/>
      <w:r w:rsidR="00D272CC">
        <w:rPr>
          <w:rStyle w:val="CommentReference"/>
        </w:rPr>
        <w:commentReference w:id="7"/>
      </w:r>
      <w:r>
        <w:t>will have a positive relationship with host abundance and community competence but a negative relationship with increasing water temperatures.</w:t>
      </w:r>
    </w:p>
    <w:p w14:paraId="16D658BE" w14:textId="77777777" w:rsidR="00451D16" w:rsidRDefault="00451D16" w:rsidP="005E17A1">
      <w:pPr>
        <w:spacing w:line="360" w:lineRule="auto"/>
      </w:pPr>
    </w:p>
    <w:p w14:paraId="0334B1C6" w14:textId="7D3D64DC" w:rsidR="008A4883" w:rsidRDefault="00000000" w:rsidP="005E17A1">
      <w:pPr>
        <w:spacing w:line="360" w:lineRule="auto"/>
      </w:pPr>
      <w:commentRangeStart w:id="8"/>
      <w:r>
        <w:t xml:space="preserve">We begin with a theoretical model, </w:t>
      </w:r>
      <w:commentRangeEnd w:id="8"/>
      <w:r w:rsidR="00D272CC">
        <w:rPr>
          <w:rStyle w:val="CommentReference"/>
        </w:rPr>
        <w:commentReference w:id="8"/>
      </w:r>
      <w:r>
        <w:t>where we use the community basic reproductive number, R0, to estimate the transmission potential of ranavirus in multi-host communities (Dobson 2004).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w:t>
      </w:r>
      <w:commentRangeStart w:id="9"/>
      <w:r>
        <w:t xml:space="preserve">. In our case it also includes the relative force of infection from free-living infectious virions, versus infected hosts. </w:t>
      </w:r>
      <w:commentRangeEnd w:id="9"/>
      <w:r w:rsidR="00D272CC">
        <w:rPr>
          <w:rStyle w:val="CommentReference"/>
        </w:rPr>
        <w:commentReference w:id="9"/>
      </w:r>
      <w:r>
        <w:t>Multiple transmission routes can increase overall transmission potential, as evidenced by contact and environmental transmission in models of avian influenza virus (</w:t>
      </w:r>
      <w:proofErr w:type="spellStart"/>
      <w:r>
        <w:t>Breban</w:t>
      </w:r>
      <w:proofErr w:type="spellEnd"/>
      <w:r>
        <w:t xml:space="preserve"> et al. 2009) and causal agents of diarrheal diseases (Tien and Earn 2010) as well as contact and sexual transmission in models of Ebola transmission (Abbate et al. 2016; Vinson et al. 2016). From our model, we analyzed the relative contribution of direct 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decay rate (half-life) in water, both as separate factors and acting in concert.</w:t>
      </w:r>
    </w:p>
    <w:p w14:paraId="37534EAC" w14:textId="77777777" w:rsidR="00451D16" w:rsidRDefault="00451D16" w:rsidP="005E17A1">
      <w:pPr>
        <w:spacing w:line="360" w:lineRule="auto"/>
      </w:pPr>
    </w:p>
    <w:p w14:paraId="1794A3B7" w14:textId="4AA0232B" w:rsidR="008A4883" w:rsidRDefault="00000000" w:rsidP="005E17A1">
      <w:pPr>
        <w:spacing w:line="360" w:lineRule="auto"/>
      </w:pPr>
      <w:commentRangeStart w:id="10"/>
      <w:r w:rsidRPr="00B67C64">
        <w:rPr>
          <w:highlight w:val="yellow"/>
          <w:rPrChange w:id="11" w:author="Daniel Suh" w:date="2023-02-06T11:23:00Z">
            <w:rPr/>
          </w:rPrChange>
        </w:rPr>
        <w:t>Using empirical data</w:t>
      </w:r>
      <w:commentRangeEnd w:id="10"/>
      <w:r w:rsidR="00426005">
        <w:rPr>
          <w:rStyle w:val="CommentReference"/>
        </w:rPr>
        <w:commentReference w:id="10"/>
      </w:r>
      <w:r w:rsidRPr="00B67C64">
        <w:rPr>
          <w:highlight w:val="yellow"/>
          <w:rPrChange w:id="12" w:author="Daniel Suh" w:date="2023-02-06T11:23:00Z">
            <w:rPr/>
          </w:rPrChange>
        </w:rPr>
        <w:t xml:space="preserve">, we then </w:t>
      </w:r>
      <w:commentRangeStart w:id="13"/>
      <w:r w:rsidRPr="00B67C64">
        <w:rPr>
          <w:highlight w:val="yellow"/>
          <w:rPrChange w:id="14" w:author="Daniel Suh" w:date="2023-02-06T11:23:00Z">
            <w:rPr/>
          </w:rPrChange>
        </w:rPr>
        <w:t xml:space="preserve">apply metacommunity theory and dimensionality reduction </w:t>
      </w:r>
      <w:commentRangeEnd w:id="13"/>
      <w:r w:rsidR="00426005">
        <w:rPr>
          <w:rStyle w:val="CommentReference"/>
        </w:rPr>
        <w:commentReference w:id="13"/>
      </w:r>
      <w:r w:rsidRPr="00B67C64">
        <w:rPr>
          <w:highlight w:val="yellow"/>
          <w:rPrChange w:id="15" w:author="Daniel Suh" w:date="2023-02-06T11:23:00Z">
            <w:rPr/>
          </w:rPrChange>
        </w:rPr>
        <w:t>to explain how biotic and abiotic factors contribute to community composition</w:t>
      </w:r>
      <w:r>
        <w:t xml:space="preserve"> (M. A. </w:t>
      </w:r>
      <w:proofErr w:type="spellStart"/>
      <w:r>
        <w:t>Leibold</w:t>
      </w:r>
      <w:proofErr w:type="spellEnd"/>
      <w:r>
        <w:t xml:space="preserve"> et al. 2004), and then we evaluate these communities in their ability to differentially facilitate transmission. Community compositions change over space or time and can include dynamic, predictable patterns of assembly or disassembly (Pieter T. J. Johnson et al. 2019; </w:t>
      </w:r>
      <w:proofErr w:type="spellStart"/>
      <w:r>
        <w:t>Ostfeld</w:t>
      </w:r>
      <w:proofErr w:type="spellEnd"/>
      <w:r>
        <w:t xml:space="preserve"> and LoGiudice 2003). These changes in community composition can then influence transmission potential of a parasite and may map to dilution or amplification effects (Luis, </w:t>
      </w:r>
      <w:proofErr w:type="spellStart"/>
      <w:r>
        <w:t>Kuenzi</w:t>
      </w:r>
      <w:proofErr w:type="spellEnd"/>
      <w:r>
        <w:t xml:space="preserve">, and Mills 2018; North et al. 2015). According to theory, a dilution effect may occur whenever hosts vary in competence and reductions in diversity are associated with increases in mean competence (P. T. J. Johnson, </w:t>
      </w:r>
      <w:proofErr w:type="spellStart"/>
      <w:r>
        <w:t>Roode</w:t>
      </w:r>
      <w:proofErr w:type="spellEnd"/>
      <w:r>
        <w:t xml:space="preserve">, and Fenton 2015). In contrast, an amplification effect can occur when </w:t>
      </w:r>
      <w:r>
        <w:lastRenderedPageBreak/>
        <w:t>increased host diversity causes an increase in mean competence (</w:t>
      </w:r>
      <w:proofErr w:type="spellStart"/>
      <w:r>
        <w:t>Keesing</w:t>
      </w:r>
      <w:proofErr w:type="spellEnd"/>
      <w:r>
        <w:t xml:space="preserve">, Holt, and </w:t>
      </w:r>
      <w:proofErr w:type="spellStart"/>
      <w:r>
        <w:t>Ostfeld</w:t>
      </w:r>
      <w:proofErr w:type="spellEnd"/>
      <w:r>
        <w:t xml:space="preserve"> 2006). </w:t>
      </w:r>
      <w:commentRangeStart w:id="16"/>
      <w:r>
        <w:t xml:space="preserve">Considering these conflicting patterns, we relate species evenness, in addition to species richness, as a predictor for both community competence and infection prevalence. </w:t>
      </w:r>
      <w:commentRangeEnd w:id="16"/>
      <w:r w:rsidR="00426005">
        <w:rPr>
          <w:rStyle w:val="CommentReference"/>
        </w:rPr>
        <w:commentReference w:id="16"/>
      </w:r>
      <w:r>
        <w:t xml:space="preserve">In the </w:t>
      </w:r>
      <w:proofErr w:type="spellStart"/>
      <w:r>
        <w:t>ranavirus</w:t>
      </w:r>
      <w:proofErr w:type="spellEnd"/>
      <w:r>
        <w:t xml:space="preserve">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14:paraId="7C7209F3" w14:textId="77777777" w:rsidR="00451D16" w:rsidRDefault="00451D16" w:rsidP="005E17A1">
      <w:pPr>
        <w:spacing w:line="360" w:lineRule="auto"/>
      </w:pPr>
    </w:p>
    <w:p w14:paraId="3C597275" w14:textId="77777777" w:rsidR="008A4883" w:rsidRDefault="00000000" w:rsidP="005E17A1">
      <w:pPr>
        <w:spacing w:line="360" w:lineRule="auto"/>
      </w:pPr>
      <w:r>
        <w:t xml:space="preserve">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 ‘perfect storms’ of large communities dominated by </w:t>
      </w:r>
      <w:commentRangeStart w:id="17"/>
      <w:r>
        <w:t>competent species at relatively low temperatures</w:t>
      </w:r>
      <w:commentRangeEnd w:id="17"/>
      <w:r w:rsidR="00426005">
        <w:rPr>
          <w:rStyle w:val="CommentReference"/>
        </w:rPr>
        <w:commentReference w:id="17"/>
      </w:r>
      <w:r>
        <w:t xml:space="preserve">. Importantly, neither species richness nor species evenness were found to be powerful predictors for ranavirus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t>
      </w:r>
      <w:r w:rsidRPr="00B67C64">
        <w:rPr>
          <w:highlight w:val="yellow"/>
          <w:rPrChange w:id="18" w:author="Daniel Suh" w:date="2023-02-06T11:25:00Z">
            <w:rPr/>
          </w:rPrChange>
        </w:rPr>
        <w:t>We contend that the study of abiotic factors directly influencing transmission and indirectly driving community composition holds great promise to advance diversity-disease research.</w:t>
      </w:r>
    </w:p>
    <w:p w14:paraId="4E88CE37" w14:textId="77777777" w:rsidR="008A4883" w:rsidRDefault="00000000" w:rsidP="005E17A1">
      <w:pPr>
        <w:pStyle w:val="Heading1"/>
        <w:spacing w:line="360" w:lineRule="auto"/>
      </w:pPr>
      <w:bookmarkStart w:id="19" w:name="methods"/>
      <w:bookmarkEnd w:id="0"/>
      <w:r>
        <w:t>Methods</w:t>
      </w:r>
    </w:p>
    <w:p w14:paraId="715BFA68" w14:textId="77777777" w:rsidR="008A4883" w:rsidRDefault="00000000" w:rsidP="005E17A1">
      <w:pPr>
        <w:pStyle w:val="Heading2"/>
        <w:spacing w:line="360" w:lineRule="auto"/>
      </w:pPr>
      <w:bookmarkStart w:id="20" w:name="transmission-model"/>
      <w:r>
        <w:t>Transmission Model</w:t>
      </w:r>
    </w:p>
    <w:p w14:paraId="70A24D3B" w14:textId="2E8B05FA" w:rsidR="008A4883" w:rsidRDefault="00000000" w:rsidP="005E17A1">
      <w:pPr>
        <w:spacing w:line="360" w:lineRule="auto"/>
      </w:pPr>
      <w:r>
        <w:t xml:space="preserve">According to known transmission, </w:t>
      </w:r>
      <w:proofErr w:type="spellStart"/>
      <w:r>
        <w:t>ranaviruses</w:t>
      </w:r>
      <w:proofErr w:type="spellEnd"/>
      <w:r>
        <w:t xml:space="preserve"> can infect a wide range of amphibian hosts and infectious periods can range from a few days up to weeks</w:t>
      </w:r>
      <w:ins w:id="21" w:author="Daniel Suh" w:date="2023-02-06T13:57:00Z">
        <w:r w:rsidR="00426005">
          <w:t xml:space="preserve"> </w:t>
        </w:r>
      </w:ins>
      <w:r>
        <w:t xml:space="preserve">(Gray, Miller, and </w:t>
      </w:r>
      <w:proofErr w:type="spellStart"/>
      <w:r>
        <w:t>Hoverman</w:t>
      </w:r>
      <w:proofErr w:type="spellEnd"/>
      <w:r>
        <w:t xml:space="preserve"> 2009). Transmission can occur both directly and indirectly and exposure appears to induce an adaptive </w:t>
      </w:r>
      <w:r>
        <w:lastRenderedPageBreak/>
        <w:t xml:space="preserve">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 (Gray, Miller, and </w:t>
      </w:r>
      <w:proofErr w:type="spellStart"/>
      <w:r>
        <w:t>Hoverman</w:t>
      </w:r>
      <w:proofErr w:type="spellEnd"/>
      <w:r>
        <w:t xml:space="preserve"> 2009).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w:t>
      </w:r>
      <w:proofErr w:type="gramStart"/>
      <w:r>
        <w:t>and</w:t>
      </w:r>
      <w:proofErr w:type="gramEnd"/>
      <w:r>
        <w:t xml:space="preserve"> a low competence individual is expected to infect fewer individuals. In keeping with the assumption of no difference in host susceptibility between species, the environmental transmission rate was set to be the same for both species.</w:t>
      </w:r>
    </w:p>
    <w:p w14:paraId="2B5884D7" w14:textId="77777777" w:rsidR="00451D16" w:rsidRDefault="00451D16" w:rsidP="005E17A1">
      <w:pPr>
        <w:spacing w:line="360" w:lineRule="auto"/>
      </w:pPr>
    </w:p>
    <w:p w14:paraId="1D79CE8A" w14:textId="77777777" w:rsidR="008A4883" w:rsidRDefault="00000000" w:rsidP="005E17A1">
      <w:pPr>
        <w:spacing w:line="360" w:lineRule="auto"/>
      </w:pPr>
      <w:r>
        <w:t>Using the next-generation matrix method (</w:t>
      </w:r>
      <w:proofErr w:type="spellStart"/>
      <w:r>
        <w:t>Odo</w:t>
      </w:r>
      <w:proofErr w:type="spellEnd"/>
      <w:r>
        <w:t xml:space="preserve"> </w:t>
      </w:r>
      <w:proofErr w:type="spellStart"/>
      <w:r>
        <w:t>Diekmann</w:t>
      </w:r>
      <w:proofErr w:type="spellEnd"/>
      <w:r>
        <w:t xml:space="preserve">, </w:t>
      </w:r>
      <w:proofErr w:type="spellStart"/>
      <w:r>
        <w:t>Heesterbeek</w:t>
      </w:r>
      <w:proofErr w:type="spellEnd"/>
      <w:r>
        <w:t xml:space="preserve">, and Metz 1990; O. </w:t>
      </w:r>
      <w:proofErr w:type="spellStart"/>
      <w:r>
        <w:t>Diekmann</w:t>
      </w:r>
      <w:proofErr w:type="spellEnd"/>
      <w:r>
        <w:t xml:space="preserve">, </w:t>
      </w:r>
      <w:proofErr w:type="spellStart"/>
      <w:r>
        <w:t>Heesterbeek</w:t>
      </w:r>
      <w:proofErr w:type="spellEnd"/>
      <w:r>
        <w:t xml:space="preserve">, and Roberts 2009), we calculated the community basic reproductive number (Dobson 2004), hereafter referred to as R0, for our community of hosts to determine the conditions necessary for parasite invasion (R0&gt;1). Consequently, we determined how the 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w:t>
      </w:r>
      <w:r>
        <w:lastRenderedPageBreak/>
        <w:t>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(R0&lt;1).</w:t>
      </w:r>
    </w:p>
    <w:p w14:paraId="64F55295" w14:textId="77777777" w:rsidR="008A4883" w:rsidRDefault="00000000" w:rsidP="005E17A1">
      <w:pPr>
        <w:pStyle w:val="Heading2"/>
        <w:spacing w:line="360" w:lineRule="auto"/>
      </w:pPr>
      <w:bookmarkStart w:id="22" w:name="X4472e4bbd9a7e4275e360544fc34bffc54ed66b"/>
      <w:bookmarkEnd w:id="20"/>
      <w:r>
        <w:t>Data Collection and Calculation of Community Competence</w:t>
      </w:r>
    </w:p>
    <w:p w14:paraId="326DFECA" w14:textId="77777777" w:rsidR="008A4883" w:rsidRDefault="00000000" w:rsidP="005E17A1">
      <w:pPr>
        <w:spacing w:line="360" w:lineRule="auto"/>
      </w:pPr>
      <w:r>
        <w:t xml:space="preserve">All empirical data were previously collected (Coleman 2018) 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ranavirus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w:t>
      </w:r>
      <w:commentRangeStart w:id="23"/>
      <w:r>
        <w:t xml:space="preserve">the weighted average </w:t>
      </w:r>
      <w:commentRangeEnd w:id="23"/>
      <w:r w:rsidR="00D37BEB">
        <w:rPr>
          <w:rStyle w:val="CommentReference"/>
        </w:rPr>
        <w:commentReference w:id="23"/>
      </w:r>
      <w:r>
        <w:t>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p w14:paraId="40D44AFF" w14:textId="77777777" w:rsidR="008A4883" w:rsidRDefault="00000000" w:rsidP="005E17A1">
      <w:pPr>
        <w:pStyle w:val="Heading2"/>
        <w:spacing w:line="360" w:lineRule="auto"/>
      </w:pPr>
      <w:bookmarkStart w:id="24" w:name="host-community-analysis"/>
      <w:bookmarkEnd w:id="22"/>
      <w:r>
        <w:t>Host Community Analysis</w:t>
      </w:r>
    </w:p>
    <w:p w14:paraId="2B4DFAA5" w14:textId="65122705" w:rsidR="008A4883" w:rsidRDefault="00000000" w:rsidP="005E17A1">
      <w:pPr>
        <w:spacing w:line="360" w:lineRule="auto"/>
      </w:pPr>
      <w:r>
        <w:t xml:space="preserve">First, using a metacommunity framework, we created a site-by-species matrix that included species presence or absence, and where ‘site’ referred to a unique wetland-month combination, referred to herein as a community. Within this matrix, communities were ordinated by minimizing the number of embedded absences and were then tested for </w:t>
      </w:r>
      <w:commentRangeStart w:id="25"/>
      <w:commentRangeStart w:id="26"/>
      <w:r>
        <w:t xml:space="preserve">key metacommunity patterns </w:t>
      </w:r>
      <w:commentRangeEnd w:id="25"/>
      <w:r w:rsidR="00D37BEB">
        <w:rPr>
          <w:rStyle w:val="CommentReference"/>
        </w:rPr>
        <w:commentReference w:id="25"/>
      </w:r>
      <w:commentRangeEnd w:id="26"/>
      <w:r w:rsidR="00D37BEB">
        <w:rPr>
          <w:rStyle w:val="CommentReference"/>
        </w:rPr>
        <w:commentReference w:id="26"/>
      </w:r>
      <w:r>
        <w:t xml:space="preserve">including </w:t>
      </w:r>
      <w:proofErr w:type="spellStart"/>
      <w:r>
        <w:t>nestedness</w:t>
      </w:r>
      <w:proofErr w:type="spellEnd"/>
      <w:r>
        <w:t xml:space="preserve"> and block replacement using the “</w:t>
      </w:r>
      <w:proofErr w:type="spellStart"/>
      <w:r>
        <w:t>metacom</w:t>
      </w:r>
      <w:proofErr w:type="spellEnd"/>
      <w:r>
        <w:t xml:space="preserve">” package in R (Dallas 2014; Mathew A. </w:t>
      </w:r>
      <w:proofErr w:type="spellStart"/>
      <w:r>
        <w:t>Leibold</w:t>
      </w:r>
      <w:proofErr w:type="spellEnd"/>
      <w:r>
        <w:t xml:space="preserve"> and </w:t>
      </w:r>
      <w:proofErr w:type="spellStart"/>
      <w:r>
        <w:t>Mikkelson</w:t>
      </w:r>
      <w:proofErr w:type="spellEnd"/>
      <w:r>
        <w:t xml:space="preserve"> 2002). </w:t>
      </w:r>
      <w:commentRangeStart w:id="27"/>
      <w:r>
        <w:t xml:space="preserve">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w:t>
      </w:r>
      <w:r>
        <w:lastRenderedPageBreak/>
        <w:t>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commentRangeEnd w:id="27"/>
      <w:r w:rsidR="00D37BEB">
        <w:rPr>
          <w:rStyle w:val="CommentReference"/>
        </w:rPr>
        <w:commentReference w:id="27"/>
      </w:r>
    </w:p>
    <w:p w14:paraId="046FC6FB" w14:textId="77777777" w:rsidR="00451D16" w:rsidRDefault="00451D16" w:rsidP="005E17A1">
      <w:pPr>
        <w:spacing w:line="360" w:lineRule="auto"/>
      </w:pPr>
    </w:p>
    <w:p w14:paraId="699555E5" w14:textId="77777777" w:rsidR="008A4883" w:rsidRDefault="00000000" w:rsidP="005E17A1">
      <w:pPr>
        <w:spacing w:line="360" w:lineRule="auto"/>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w:t>
      </w:r>
      <w:proofErr w:type="gramStart"/>
      <w:r>
        <w:t>period of time</w:t>
      </w:r>
      <w:proofErr w:type="gramEnd"/>
      <w:r>
        <w:t xml:space="preserve"> between measurements and a plausible estimate of the parasite generation time (J. L. Brunner and Collins 2009)).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w:t>
      </w:r>
      <w:commentRangeStart w:id="28"/>
      <w:r>
        <w:t xml:space="preserve">Species richness was calculated as the sum of unique species present and species evenness was measured by </w:t>
      </w:r>
      <w:proofErr w:type="spellStart"/>
      <w:r>
        <w:t>Pielou’s</w:t>
      </w:r>
      <w:proofErr w:type="spellEnd"/>
      <w:r>
        <w:t xml:space="preserve"> J (</w:t>
      </w:r>
      <w:proofErr w:type="spellStart"/>
      <w:r>
        <w:t>Pielou</w:t>
      </w:r>
      <w:proofErr w:type="spellEnd"/>
      <w:r>
        <w:t xml:space="preserve"> 1984).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w:t>
      </w:r>
      <w:proofErr w:type="gramStart"/>
      <w:r>
        <w:t>In an effort to</w:t>
      </w:r>
      <w:proofErr w:type="gramEnd"/>
      <w:r>
        <w:t xml:space="preserve">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w:t>
      </w:r>
      <w:proofErr w:type="spellStart"/>
      <w:r>
        <w:t>overdispersed</w:t>
      </w:r>
      <w:proofErr w:type="spellEnd"/>
      <w:r>
        <w:t xml:space="preserve"> species to co-occur less frequently, and we additionally determined the extent to which competence was clustered (versus dispersed) within the phylogeny so that we could evaluate the extent to which multiple competent species may co-occur and potentially dominate a community. </w:t>
      </w:r>
      <w:commentRangeEnd w:id="28"/>
      <w:r w:rsidR="00944C07">
        <w:rPr>
          <w:rStyle w:val="CommentReference"/>
        </w:rPr>
        <w:commentReference w:id="28"/>
      </w:r>
      <w:r>
        <w:t xml:space="preserve">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 (Nazir, Spengler, and </w:t>
      </w:r>
      <w:proofErr w:type="spellStart"/>
      <w:r>
        <w:t>Marschang</w:t>
      </w:r>
      <w:proofErr w:type="spellEnd"/>
      <w:r>
        <w:t xml:space="preserve"> 2012).</w:t>
      </w:r>
    </w:p>
    <w:p w14:paraId="210D16BF" w14:textId="77777777" w:rsidR="008A4883" w:rsidRDefault="00000000" w:rsidP="005E17A1">
      <w:pPr>
        <w:pStyle w:val="Heading1"/>
        <w:spacing w:line="360" w:lineRule="auto"/>
      </w:pPr>
      <w:bookmarkStart w:id="29" w:name="results"/>
      <w:bookmarkEnd w:id="19"/>
      <w:bookmarkEnd w:id="24"/>
      <w:r>
        <w:lastRenderedPageBreak/>
        <w:t>Results</w:t>
      </w:r>
    </w:p>
    <w:p w14:paraId="0E2E6E16" w14:textId="77777777" w:rsidR="008A4883" w:rsidRDefault="00000000" w:rsidP="005E17A1">
      <w:pPr>
        <w:pStyle w:val="Heading2"/>
        <w:spacing w:line="360" w:lineRule="auto"/>
      </w:pPr>
      <w:bookmarkStart w:id="30" w:name="transmission-model-1"/>
      <w:r>
        <w:t>Transmission Model</w:t>
      </w:r>
    </w:p>
    <w:p w14:paraId="26420D86" w14:textId="37096AFD" w:rsidR="008A4883" w:rsidDel="00FA30D2" w:rsidRDefault="00000000" w:rsidP="005E17A1">
      <w:pPr>
        <w:pStyle w:val="Heading2"/>
        <w:spacing w:line="360" w:lineRule="auto"/>
        <w:rPr>
          <w:del w:id="31" w:author="Daniel Suh" w:date="2022-11-28T12:10:00Z"/>
        </w:rPr>
      </w:pPr>
      <w:del w:id="32" w:author="Daniel Suh" w:date="2022-11-28T12:10:00Z">
        <w:r w:rsidDel="00FA30D2">
          <w:delText>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threshold, but does reduce the x- and y-intercept, meaning both transmission rates can be lowered while maintaining R0&gt;1, but neither rate is more impactful than the other (Figure 1B; gold vs. gray line). Finally, when all manipulations are combined, there is a lowering of the invasion threshold that exceeds the changes of any condition alone, indicating synergistic interaction between factors affecting overall transmission potential (Figure 1D; purple vs. gray line).</w:delText>
        </w:r>
      </w:del>
    </w:p>
    <w:p w14:paraId="3D3566B7" w14:textId="167D3FCE" w:rsidR="00FA30D2" w:rsidRDefault="00FA30D2" w:rsidP="00FA30D2">
      <w:pPr>
        <w:spacing w:line="360" w:lineRule="auto"/>
        <w:rPr>
          <w:ins w:id="33" w:author="Daniel Suh" w:date="2022-11-28T12:10:00Z"/>
        </w:rPr>
      </w:pPr>
      <w:ins w:id="34" w:author="Daniel Suh" w:date="2022-11-28T12:10:00Z">
        <w:r>
          <w:t>Model analysis considered the independent and joint effects of community composition, host abundance, and environmental persistence of the parasite and showed that each of these factors can contribute to the likelihood</w:t>
        </w:r>
      </w:ins>
      <w:ins w:id="35" w:author="Daniel Suh" w:date="2022-11-28T12:15:00Z">
        <w:r w:rsidR="006C47CB">
          <w:t xml:space="preserve"> of an epizootic</w:t>
        </w:r>
      </w:ins>
      <w:ins w:id="36" w:author="Daniel Suh" w:date="2022-11-28T12:10:00Z">
        <w:r>
          <w:t>. In a system where transmission is driven by both contact and environmental transmission, these factors are all expected to enhance transmission of the parasite. Furthermore, the model shows that changes in community composition that increase overall community competence may enhance transmission via contact transmission while increases in viral half-life enhances transmission via environmental transmission (Figure 1A and 1C). Increases in overall abundance does not favor either transmission mode</w:t>
        </w:r>
      </w:ins>
      <w:ins w:id="37" w:author="Daniel Suh" w:date="2022-11-28T12:15:00Z">
        <w:r w:rsidR="006C47CB">
          <w:t>,</w:t>
        </w:r>
      </w:ins>
      <w:ins w:id="38" w:author="Daniel Suh" w:date="2022-11-28T12:10:00Z">
        <w:r>
          <w:t xml:space="preserve"> and a combination of community composition, abundance, and viral half-life shows an effect that is greater than any single factor alone (Figure 1B and 1D). </w:t>
        </w:r>
        <w:commentRangeStart w:id="39"/>
        <w:r>
          <w:t>The existence of both contact and environmental transmission may allow for multiple factors to have significant contributions to the ability for a parasite to invade a host community successfully.</w:t>
        </w:r>
      </w:ins>
      <w:commentRangeEnd w:id="39"/>
      <w:ins w:id="40" w:author="Daniel Suh" w:date="2023-02-06T14:28:00Z">
        <w:r w:rsidR="008631D8">
          <w:rPr>
            <w:rStyle w:val="CommentReference"/>
          </w:rPr>
          <w:commentReference w:id="39"/>
        </w:r>
      </w:ins>
    </w:p>
    <w:p w14:paraId="48F5AD6F" w14:textId="77777777" w:rsidR="00FA30D2" w:rsidRPr="00FA30D2" w:rsidRDefault="00FA30D2">
      <w:pPr>
        <w:rPr>
          <w:ins w:id="41" w:author="Daniel Suh" w:date="2022-11-28T12:10:00Z"/>
        </w:rPr>
        <w:pPrChange w:id="42" w:author="Daniel Suh" w:date="2022-11-28T12:10:00Z">
          <w:pPr>
            <w:spacing w:line="360" w:lineRule="auto"/>
          </w:pPr>
        </w:pPrChange>
      </w:pPr>
    </w:p>
    <w:p w14:paraId="4F0D84C0" w14:textId="519A73BF" w:rsidR="008A4883" w:rsidRDefault="00000000" w:rsidP="005E17A1">
      <w:pPr>
        <w:pStyle w:val="Heading2"/>
        <w:spacing w:line="360" w:lineRule="auto"/>
        <w:rPr>
          <w:ins w:id="43" w:author="Daniel Suh" w:date="2022-11-28T12:11:00Z"/>
        </w:rPr>
      </w:pPr>
      <w:bookmarkStart w:id="44" w:name="host-community-analysis-1"/>
      <w:bookmarkEnd w:id="30"/>
      <w:r>
        <w:t>Host Community Analysis</w:t>
      </w:r>
    </w:p>
    <w:p w14:paraId="2D575522" w14:textId="551081F3" w:rsidR="00FA30D2" w:rsidRDefault="00FA30D2">
      <w:pPr>
        <w:spacing w:line="360" w:lineRule="auto"/>
        <w:rPr>
          <w:ins w:id="45" w:author="Daniel Suh" w:date="2022-11-28T12:11:00Z"/>
        </w:rPr>
        <w:pPrChange w:id="46" w:author="Daniel Suh" w:date="2022-11-28T12:11:00Z">
          <w:pPr/>
        </w:pPrChange>
      </w:pPr>
      <w:ins w:id="47" w:author="Daniel Suh" w:date="2022-11-28T12:11:00Z">
        <w:r>
          <w:t xml:space="preserve">Using the empirical data, correlations between community competence, host abundance, and mean water temperature aligned with our predictions. Community competence and host abundance correlated positively with prevalence while mean water temperature correlated negatively with prevalence. </w:t>
        </w:r>
        <w:commentRangeStart w:id="48"/>
        <w:r>
          <w:t>These data did not provide sufficient statistical power for a multivariate model, but univariate analyses showed significant results for community competence (P &lt; 0.0001; figure 5),</w:t>
        </w:r>
      </w:ins>
      <w:ins w:id="49" w:author="Daniel Suh" w:date="2022-11-28T12:16:00Z">
        <w:r w:rsidR="005B6398">
          <w:t xml:space="preserve"> abundance (P &lt; 0.01; figure 5), and mean water temperature (P = 0.021; figure 5).</w:t>
        </w:r>
      </w:ins>
      <w:commentRangeEnd w:id="48"/>
      <w:ins w:id="50" w:author="Daniel Suh" w:date="2023-02-06T14:29:00Z">
        <w:r w:rsidR="008631D8">
          <w:rPr>
            <w:rStyle w:val="CommentReference"/>
          </w:rPr>
          <w:commentReference w:id="48"/>
        </w:r>
      </w:ins>
    </w:p>
    <w:p w14:paraId="69760C00" w14:textId="77777777" w:rsidR="00FA30D2" w:rsidRPr="00FA30D2" w:rsidRDefault="00FA30D2">
      <w:pPr>
        <w:pPrChange w:id="51" w:author="Daniel Suh" w:date="2022-11-28T12:11:00Z">
          <w:pPr>
            <w:pStyle w:val="Heading2"/>
            <w:spacing w:line="360" w:lineRule="auto"/>
          </w:pPr>
        </w:pPrChange>
      </w:pPr>
    </w:p>
    <w:p w14:paraId="54AAA6FF" w14:textId="1A53D484" w:rsidR="008A4883" w:rsidRDefault="007323A7" w:rsidP="005E17A1">
      <w:pPr>
        <w:spacing w:line="360" w:lineRule="auto"/>
      </w:pPr>
      <w:commentRangeStart w:id="52"/>
      <w:ins w:id="53" w:author="Ideas" w:date="2022-11-20T15:30:00Z">
        <w:r>
          <w:t>To test if and how amphibian communities change across wetlands</w:t>
        </w:r>
      </w:ins>
      <w:commentRangeEnd w:id="52"/>
      <w:r w:rsidR="008631D8">
        <w:rPr>
          <w:rStyle w:val="CommentReference"/>
        </w:rPr>
        <w:commentReference w:id="52"/>
      </w:r>
      <w:ins w:id="54" w:author="Ideas" w:date="2022-11-20T15:30:00Z">
        <w:r>
          <w:t>, we used</w:t>
        </w:r>
      </w:ins>
      <w:del w:id="55" w:author="Ideas" w:date="2022-11-20T15:30:00Z">
        <w:r w:rsidDel="007323A7">
          <w:delText>Using</w:delText>
        </w:r>
      </w:del>
      <w:r>
        <w:t xml:space="preserve"> the sampling unit of community (a unique wetland-month combination)</w:t>
      </w:r>
      <w:ins w:id="56" w:author="Ideas" w:date="2022-11-20T15:30:00Z">
        <w:r>
          <w:t>. First, we established that community patterns were non-</w:t>
        </w:r>
      </w:ins>
      <w:ins w:id="57" w:author="Ideas" w:date="2022-11-20T15:31:00Z">
        <w:r>
          <w:t>random (coherence: P &lt; 0.00001)</w:t>
        </w:r>
      </w:ins>
      <w:r>
        <w:t xml:space="preserve">, </w:t>
      </w:r>
      <w:ins w:id="58" w:author="Ideas" w:date="2022-11-20T15:31:00Z">
        <w:r>
          <w:t xml:space="preserve">and were then able to characterize the pattern </w:t>
        </w:r>
      </w:ins>
      <w:ins w:id="59" w:author="Ideas" w:date="2022-11-20T15:32:00Z">
        <w:r>
          <w:t xml:space="preserve">further as </w:t>
        </w:r>
      </w:ins>
      <w:del w:id="60" w:author="Ideas" w:date="2022-11-20T15:32:00Z">
        <w:r w:rsidDel="007323A7">
          <w:delText xml:space="preserve">metacommunity analysis revealed a </w:delText>
        </w:r>
      </w:del>
      <w:r>
        <w:t>block-replacement</w:t>
      </w:r>
      <w:del w:id="61" w:author="Ideas" w:date="2022-11-20T15:32:00Z">
        <w:r w:rsidDel="007323A7">
          <w:delText xml:space="preserve"> pattern</w:delText>
        </w:r>
      </w:del>
      <w:r>
        <w:t xml:space="preserve">, meaning groups of species tended to </w:t>
      </w:r>
      <w:ins w:id="62" w:author="Ideas" w:date="2022-11-20T15:32:00Z">
        <w:r>
          <w:t>appear and disappear together from community to community</w:t>
        </w:r>
      </w:ins>
      <w:del w:id="63" w:author="Ideas" w:date="2022-11-20T15:32:00Z">
        <w:r w:rsidDel="007323A7">
          <w:delText>turn over together across communities</w:delText>
        </w:r>
      </w:del>
      <w:r>
        <w:t xml:space="preserve"> (</w:t>
      </w:r>
      <w:del w:id="64" w:author="Ideas" w:date="2022-11-20T15:31:00Z">
        <w:r w:rsidDel="007323A7">
          <w:delText>coherence: P &lt; 0.00001</w:delText>
        </w:r>
      </w:del>
      <w:del w:id="65" w:author="Ideas" w:date="2022-11-20T15:32:00Z">
        <w:r w:rsidDel="007323A7">
          <w:delText xml:space="preserve">; </w:delText>
        </w:r>
      </w:del>
      <w:r>
        <w:t xml:space="preserve">turnover: P &lt; 0.00001; boundary clumping: P &lt; 0.00001; Supplementary Figure 2). </w:t>
      </w:r>
      <w:ins w:id="66" w:author="Ideas" w:date="2022-11-20T15:33:00Z">
        <w:r>
          <w:t xml:space="preserve">To reduce the complex, high-dimensional characterization </w:t>
        </w:r>
        <w:r>
          <w:lastRenderedPageBreak/>
          <w:t xml:space="preserve">of communities </w:t>
        </w:r>
      </w:ins>
      <w:ins w:id="67" w:author="Ideas" w:date="2022-11-20T15:34:00Z">
        <w:r>
          <w:t>for</w:t>
        </w:r>
      </w:ins>
      <w:ins w:id="68" w:author="Ideas" w:date="2022-11-20T15:33:00Z">
        <w:r>
          <w:t xml:space="preserve"> visualiz</w:t>
        </w:r>
      </w:ins>
      <w:ins w:id="69" w:author="Ideas" w:date="2022-11-20T15:34:00Z">
        <w:r>
          <w:t>ation and analys</w:t>
        </w:r>
      </w:ins>
      <w:ins w:id="70" w:author="Ideas" w:date="2022-11-20T15:35:00Z">
        <w:r>
          <w:t>is</w:t>
        </w:r>
      </w:ins>
      <w:ins w:id="71" w:author="Ideas" w:date="2022-11-20T15:34:00Z">
        <w:r>
          <w:t xml:space="preserve">, </w:t>
        </w:r>
      </w:ins>
      <w:del w:id="72" w:author="Ideas" w:date="2022-11-20T15:34:00Z">
        <w:r w:rsidDel="007323A7">
          <w:delText xml:space="preserve">When </w:delText>
        </w:r>
      </w:del>
      <w:ins w:id="73" w:author="Ideas" w:date="2022-11-20T15:34:00Z">
        <w:r>
          <w:t xml:space="preserve">we </w:t>
        </w:r>
      </w:ins>
      <w:r>
        <w:t xml:space="preserve">ordinated </w:t>
      </w:r>
      <w:ins w:id="74" w:author="Ideas" w:date="2022-11-20T15:35:00Z">
        <w:r>
          <w:t>the community-by-species matrix (maximizing between</w:t>
        </w:r>
      </w:ins>
      <w:ins w:id="75" w:author="Ideas" w:date="2022-11-20T15:36:00Z">
        <w:r>
          <w:t xml:space="preserve">-community and between-species similarity) and obtained the community score along the first </w:t>
        </w:r>
      </w:ins>
      <w:ins w:id="76" w:author="Ideas" w:date="2022-11-20T15:38:00Z">
        <w:r w:rsidR="00B51413">
          <w:t>principal</w:t>
        </w:r>
      </w:ins>
      <w:ins w:id="77" w:author="Ideas" w:date="2022-11-20T15:36:00Z">
        <w:r w:rsidR="00B51413">
          <w:t xml:space="preserve"> co</w:t>
        </w:r>
      </w:ins>
      <w:ins w:id="78" w:author="Ideas" w:date="2022-11-20T15:52:00Z">
        <w:r w:rsidR="00D840B1">
          <w:t>mponent</w:t>
        </w:r>
      </w:ins>
      <w:ins w:id="79" w:author="Ideas" w:date="2022-11-20T15:36:00Z">
        <w:r w:rsidR="00B51413">
          <w:t xml:space="preserve"> axis</w:t>
        </w:r>
      </w:ins>
      <w:ins w:id="80" w:author="Ideas" w:date="2022-11-20T15:52:00Z">
        <w:r w:rsidR="00D840B1">
          <w:t xml:space="preserve"> (which captured 71% of the variation)</w:t>
        </w:r>
      </w:ins>
      <w:ins w:id="81" w:author="Ideas" w:date="2022-11-20T15:37:00Z">
        <w:r w:rsidR="00B51413">
          <w:t xml:space="preserve">, with more similar scores representing communities of similar composition. </w:t>
        </w:r>
      </w:ins>
      <w:ins w:id="82" w:author="Ideas" w:date="2022-11-20T15:39:00Z">
        <w:r w:rsidR="00B51413">
          <w:t xml:space="preserve">The rank order </w:t>
        </w:r>
      </w:ins>
      <w:ins w:id="83" w:author="Ideas" w:date="2022-11-20T15:53:00Z">
        <w:r w:rsidR="00D840B1">
          <w:t>of</w:t>
        </w:r>
      </w:ins>
      <w:ins w:id="84" w:author="Ideas" w:date="2022-11-20T15:39:00Z">
        <w:r w:rsidR="00B51413">
          <w:t xml:space="preserve"> these scores</w:t>
        </w:r>
      </w:ins>
      <w:del w:id="85" w:author="Ideas" w:date="2022-11-20T15:39:00Z">
        <w:r w:rsidDel="00B51413">
          <w:delText>according to community composition using rank order along PC1 we found that similar communities exhibited</w:delText>
        </w:r>
      </w:del>
      <w:ins w:id="86" w:author="Ideas" w:date="2022-11-20T15:39:00Z">
        <w:r w:rsidR="00B51413">
          <w:t xml:space="preserve"> confirms that </w:t>
        </w:r>
      </w:ins>
      <w:ins w:id="87" w:author="Ideas" w:date="2022-11-20T15:40:00Z">
        <w:r w:rsidR="00B51413">
          <w:t xml:space="preserve">community similarity well explains the emerging property of </w:t>
        </w:r>
      </w:ins>
      <w:del w:id="88" w:author="Ideas" w:date="2022-11-20T15:40:00Z">
        <w:r w:rsidDel="00B51413">
          <w:delText xml:space="preserve"> similar values of </w:delText>
        </w:r>
      </w:del>
      <w:r>
        <w:t>community competence (Figure 2</w:t>
      </w:r>
      <w:del w:id="89" w:author="Ideas" w:date="2022-11-20T15:53:00Z">
        <w:r w:rsidDel="00D840B1">
          <w:delText xml:space="preserve">). </w:delText>
        </w:r>
      </w:del>
      <w:ins w:id="90" w:author="Ideas" w:date="2022-11-20T15:53:00Z">
        <w:r w:rsidR="00D840B1">
          <w:t>), and that</w:t>
        </w:r>
      </w:ins>
      <w:ins w:id="91" w:author="Ideas" w:date="2022-11-20T15:41:00Z">
        <w:r w:rsidR="00B51413">
          <w:t xml:space="preserve"> </w:t>
        </w:r>
      </w:ins>
      <w:del w:id="92" w:author="Ideas" w:date="2022-11-20T15:41:00Z">
        <w:r w:rsidDel="00B51413">
          <w:delText xml:space="preserve">Additionally, we note that </w:delText>
        </w:r>
      </w:del>
      <w:r>
        <w:t xml:space="preserve">communities of different compositions </w:t>
      </w:r>
      <w:ins w:id="93" w:author="Ideas" w:date="2022-11-20T15:41:00Z">
        <w:r w:rsidR="00B51413">
          <w:t xml:space="preserve">may have </w:t>
        </w:r>
      </w:ins>
      <w:del w:id="94" w:author="Ideas" w:date="2022-11-20T15:41:00Z">
        <w:r w:rsidDel="00B51413">
          <w:delText xml:space="preserve">had </w:delText>
        </w:r>
      </w:del>
      <w:r>
        <w:t xml:space="preserve">similar values </w:t>
      </w:r>
      <w:del w:id="95" w:author="Ideas" w:date="2022-11-20T15:41:00Z">
        <w:r w:rsidDel="00B51413">
          <w:delText xml:space="preserve">for </w:delText>
        </w:r>
      </w:del>
      <w:ins w:id="96" w:author="Ideas" w:date="2022-11-20T15:41:00Z">
        <w:r w:rsidR="00B51413">
          <w:t xml:space="preserve">of </w:t>
        </w:r>
      </w:ins>
      <w:r>
        <w:t>community competence (e.g., Figure 2, communities ranked ~5 and ~30)</w:t>
      </w:r>
      <w:ins w:id="97" w:author="Ideas" w:date="2022-11-20T15:41:00Z">
        <w:r w:rsidR="00B51413">
          <w:t>,</w:t>
        </w:r>
      </w:ins>
      <w:ins w:id="98" w:author="Ideas" w:date="2022-11-20T15:42:00Z">
        <w:r w:rsidR="00B51413">
          <w:t xml:space="preserve"> essentially because</w:t>
        </w:r>
      </w:ins>
      <w:del w:id="99" w:author="Ideas" w:date="2022-11-20T15:42:00Z">
        <w:r w:rsidDel="00B51413">
          <w:delText xml:space="preserve"> in keeping with the fact that</w:delText>
        </w:r>
      </w:del>
      <w:r>
        <w:t xml:space="preserve"> several combinations of weighted competence scores can evaluate to the same </w:t>
      </w:r>
      <w:ins w:id="100" w:author="Ideas" w:date="2022-11-20T15:42:00Z">
        <w:r w:rsidR="00B51413">
          <w:t xml:space="preserve">overall level of </w:t>
        </w:r>
      </w:ins>
      <w:r>
        <w:t xml:space="preserve">community competence. </w:t>
      </w:r>
      <w:ins w:id="101" w:author="Ideas" w:date="2022-11-20T15:58:00Z">
        <w:r w:rsidR="004A0387">
          <w:t xml:space="preserve">Beyond community composition, which is linked to competence </w:t>
        </w:r>
        <w:commentRangeStart w:id="102"/>
        <w:r w:rsidR="004A0387">
          <w:t>mechanistically</w:t>
        </w:r>
      </w:ins>
      <w:commentRangeEnd w:id="102"/>
      <w:ins w:id="103" w:author="Ideas" w:date="2022-11-20T16:00:00Z">
        <w:r w:rsidR="004A0387">
          <w:rPr>
            <w:rStyle w:val="CommentReference"/>
          </w:rPr>
          <w:commentReference w:id="102"/>
        </w:r>
      </w:ins>
      <w:ins w:id="104" w:author="Ideas" w:date="2022-11-20T15:58:00Z">
        <w:r w:rsidR="004A0387">
          <w:t xml:space="preserve"> (cite Johnson),</w:t>
        </w:r>
      </w:ins>
      <w:ins w:id="105" w:author="Ideas" w:date="2022-11-20T16:00:00Z">
        <w:r w:rsidR="004A0387">
          <w:t xml:space="preserve"> </w:t>
        </w:r>
      </w:ins>
      <w:ins w:id="106" w:author="Ideas" w:date="2022-11-20T16:06:00Z">
        <w:r w:rsidR="004A0387">
          <w:t>stati</w:t>
        </w:r>
      </w:ins>
      <w:ins w:id="107" w:author="Ideas" w:date="2022-11-20T16:07:00Z">
        <w:r w:rsidR="004A0387">
          <w:t xml:space="preserve">stically, </w:t>
        </w:r>
      </w:ins>
      <w:ins w:id="108" w:author="Ideas" w:date="2022-11-20T15:58:00Z">
        <w:r w:rsidR="004A0387">
          <w:t>b</w:t>
        </w:r>
      </w:ins>
      <w:ins w:id="109" w:author="Ideas" w:date="2022-11-20T15:43:00Z">
        <w:r w:rsidR="00B51413">
          <w:t xml:space="preserve">oth season and community size, but not geographical location, </w:t>
        </w:r>
      </w:ins>
      <w:ins w:id="110" w:author="Ideas" w:date="2022-11-20T15:44:00Z">
        <w:r w:rsidR="00B51413">
          <w:t xml:space="preserve">also contribute to </w:t>
        </w:r>
      </w:ins>
      <w:del w:id="111" w:author="Ideas" w:date="2022-11-20T15:44:00Z">
        <w:r w:rsidDel="00B51413">
          <w:delText xml:space="preserve">Analysis of the relationship between </w:delText>
        </w:r>
      </w:del>
      <w:r>
        <w:t xml:space="preserve">community competence </w:t>
      </w:r>
      <w:del w:id="112" w:author="Ideas" w:date="2022-11-20T15:45:00Z">
        <w:r w:rsidDel="00B51413">
          <w:delText>and the predictors of sampling month, wetland coordinates, and host abundance using a</w:delText>
        </w:r>
      </w:del>
      <w:ins w:id="113" w:author="Ideas" w:date="2022-11-20T15:45:00Z">
        <w:r w:rsidR="00B51413">
          <w:t>(</w:t>
        </w:r>
      </w:ins>
      <w:del w:id="114" w:author="Ideas" w:date="2022-11-20T15:45:00Z">
        <w:r w:rsidDel="00B51413">
          <w:delText xml:space="preserve"> </w:delText>
        </w:r>
      </w:del>
      <w:r>
        <w:t>generalized additive model</w:t>
      </w:r>
      <w:ins w:id="115" w:author="Ideas" w:date="2022-11-20T15:45:00Z">
        <w:r w:rsidR="00B51413">
          <w:t xml:space="preserve"> - </w:t>
        </w:r>
      </w:ins>
      <w:del w:id="116" w:author="Ideas" w:date="2022-11-20T15:45:00Z">
        <w:r w:rsidDel="00B51413">
          <w:delText xml:space="preserve"> revealed significant effects for </w:delText>
        </w:r>
      </w:del>
      <w:r>
        <w:t>sampling month</w:t>
      </w:r>
      <w:ins w:id="117" w:author="Ideas" w:date="2022-11-20T15:45:00Z">
        <w:r w:rsidR="00B51413">
          <w:t xml:space="preserve">, </w:t>
        </w:r>
      </w:ins>
      <w:del w:id="118" w:author="Ideas" w:date="2022-11-20T15:45:00Z">
        <w:r w:rsidDel="00B51413">
          <w:delText xml:space="preserve"> (</w:delText>
        </w:r>
      </w:del>
      <w:r>
        <w:t>P &lt; 0.00001</w:t>
      </w:r>
      <w:ins w:id="119" w:author="Ideas" w:date="2022-11-20T15:45:00Z">
        <w:r w:rsidR="00B51413">
          <w:t>;</w:t>
        </w:r>
      </w:ins>
      <w:del w:id="120" w:author="Ideas" w:date="2022-11-20T15:45:00Z">
        <w:r w:rsidDel="00B51413">
          <w:delText>) and host abundance</w:delText>
        </w:r>
      </w:del>
      <w:ins w:id="121" w:author="Ideas" w:date="2022-11-20T15:45:00Z">
        <w:r w:rsidR="00B51413">
          <w:t xml:space="preserve"> community size, </w:t>
        </w:r>
      </w:ins>
      <w:del w:id="122" w:author="Ideas" w:date="2022-11-20T15:45:00Z">
        <w:r w:rsidDel="00B51413">
          <w:delText xml:space="preserve"> (</w:delText>
        </w:r>
      </w:del>
      <w:r>
        <w:t>P &lt; 0.0001</w:t>
      </w:r>
      <w:ins w:id="123" w:author="Ideas" w:date="2022-11-20T15:46:00Z">
        <w:r w:rsidR="00B51413">
          <w:t xml:space="preserve">; </w:t>
        </w:r>
      </w:ins>
      <w:del w:id="124" w:author="Ideas" w:date="2022-11-20T15:46:00Z">
        <w:r w:rsidDel="00B51413">
          <w:delText xml:space="preserve">) but not for </w:delText>
        </w:r>
      </w:del>
      <w:r>
        <w:t>wetland coordinates</w:t>
      </w:r>
      <w:ins w:id="125" w:author="Ideas" w:date="2022-11-20T15:46:00Z">
        <w:r w:rsidR="00B51413">
          <w:t xml:space="preserve">, </w:t>
        </w:r>
      </w:ins>
      <w:del w:id="126" w:author="Ideas" w:date="2022-11-20T15:46:00Z">
        <w:r w:rsidDel="00B51413">
          <w:delText xml:space="preserve"> (</w:delText>
        </w:r>
      </w:del>
      <w:r>
        <w:t xml:space="preserve">P = 0.34). Overall, communities </w:t>
      </w:r>
      <w:del w:id="127" w:author="Ideas" w:date="2022-11-20T15:46:00Z">
        <w:r w:rsidDel="00B51413">
          <w:delText xml:space="preserve">with higher values </w:delText>
        </w:r>
      </w:del>
      <w:r>
        <w:t xml:space="preserve">of </w:t>
      </w:r>
      <w:ins w:id="128" w:author="Ideas" w:date="2022-11-20T15:46:00Z">
        <w:r w:rsidR="00B51413">
          <w:t xml:space="preserve">high </w:t>
        </w:r>
      </w:ins>
      <w:r>
        <w:t>competence occurred in February through May</w:t>
      </w:r>
      <w:del w:id="129" w:author="Ideas" w:date="2022-11-20T15:47:00Z">
        <w:r w:rsidDel="00B51413">
          <w:delText>, whereas in</w:delText>
        </w:r>
      </w:del>
      <w:r>
        <w:t xml:space="preserve"> </w:t>
      </w:r>
      <w:ins w:id="130" w:author="Ideas" w:date="2022-11-20T15:47:00Z">
        <w:r w:rsidR="00B51413">
          <w:t xml:space="preserve">(versus </w:t>
        </w:r>
      </w:ins>
      <w:r>
        <w:t xml:space="preserve">June and July, </w:t>
      </w:r>
      <w:del w:id="131" w:author="Ideas" w:date="2022-11-20T15:47:00Z">
        <w:r w:rsidDel="00B51413">
          <w:delText>several communities showed low values of community competence (</w:delText>
        </w:r>
      </w:del>
      <w:r>
        <w:t xml:space="preserve">Supplementary Figure 3a). </w:t>
      </w:r>
      <w:del w:id="132" w:author="Ideas" w:date="2022-11-20T15:48:00Z">
        <w:r w:rsidDel="00D840B1">
          <w:delText>In terms of absolute host abundance, both high and low values</w:delText>
        </w:r>
      </w:del>
      <w:del w:id="133" w:author="Ideas" w:date="2022-11-20T15:54:00Z">
        <w:r w:rsidDel="00D840B1">
          <w:delText xml:space="preserve"> could result in high </w:delText>
        </w:r>
      </w:del>
      <w:del w:id="134" w:author="Ideas" w:date="2022-11-20T15:48:00Z">
        <w:r w:rsidDel="00D840B1">
          <w:delText xml:space="preserve">community </w:delText>
        </w:r>
      </w:del>
      <w:del w:id="135" w:author="Ideas" w:date="2022-11-20T15:54:00Z">
        <w:r w:rsidDel="00D840B1">
          <w:delText xml:space="preserve">competence (Figure 2, shape size), but the trend was generally positive (Supplementary Figure 3b). </w:delText>
        </w:r>
      </w:del>
      <w:ins w:id="136" w:author="Ideas" w:date="2022-11-20T15:48:00Z">
        <w:r w:rsidR="00D840B1">
          <w:t>The importance of sampling month likely represents the dire</w:t>
        </w:r>
      </w:ins>
      <w:ins w:id="137" w:author="Ideas" w:date="2022-11-20T15:49:00Z">
        <w:r w:rsidR="00D840B1">
          <w:t>ct effect of</w:t>
        </w:r>
      </w:ins>
      <w:del w:id="138" w:author="Ideas" w:date="2022-11-20T15:49:00Z">
        <w:r w:rsidDel="00D840B1">
          <w:delText>While</w:delText>
        </w:r>
      </w:del>
      <w:r>
        <w:t xml:space="preserve"> temperature </w:t>
      </w:r>
      <w:del w:id="139" w:author="Ideas" w:date="2022-11-20T15:49:00Z">
        <w:r w:rsidDel="00D840B1">
          <w:delText xml:space="preserve">is predicted to </w:delText>
        </w:r>
      </w:del>
      <w:r>
        <w:t>influenc</w:t>
      </w:r>
      <w:ins w:id="140" w:author="Ideas" w:date="2022-11-20T15:49:00Z">
        <w:r w:rsidR="00D840B1">
          <w:t>ing</w:t>
        </w:r>
      </w:ins>
      <w:del w:id="141" w:author="Ideas" w:date="2022-11-20T15:49:00Z">
        <w:r w:rsidDel="00D840B1">
          <w:delText>e</w:delText>
        </w:r>
      </w:del>
      <w:r>
        <w:t xml:space="preserve"> environmental transmission via </w:t>
      </w:r>
      <w:ins w:id="142" w:author="Ideas" w:date="2022-11-20T15:49:00Z">
        <w:r w:rsidR="00D840B1">
          <w:t xml:space="preserve">the </w:t>
        </w:r>
      </w:ins>
      <w:r>
        <w:t>viral half-life</w:t>
      </w:r>
      <w:ins w:id="143" w:author="Ideas" w:date="2022-11-20T15:49:00Z">
        <w:r w:rsidR="00D840B1">
          <w:t xml:space="preserve"> and not the indirect effect of</w:t>
        </w:r>
      </w:ins>
      <w:ins w:id="144" w:author="Ideas" w:date="2022-11-20T15:50:00Z">
        <w:r w:rsidR="00D840B1">
          <w:t xml:space="preserve"> temperature-mediated competence via community composition</w:t>
        </w:r>
      </w:ins>
      <w:ins w:id="145" w:author="Ideas" w:date="2022-11-20T15:49:00Z">
        <w:r w:rsidR="00D840B1">
          <w:t xml:space="preserve"> because</w:t>
        </w:r>
      </w:ins>
      <w:del w:id="146" w:author="Ideas" w:date="2022-11-20T15:49:00Z">
        <w:r w:rsidDel="00D840B1">
          <w:delText>,</w:delText>
        </w:r>
      </w:del>
      <w:r>
        <w:t xml:space="preserve"> </w:t>
      </w:r>
      <w:del w:id="147" w:author="Ideas" w:date="2022-11-20T15:50:00Z">
        <w:r w:rsidDel="00D840B1">
          <w:delText xml:space="preserve">community </w:delText>
        </w:r>
      </w:del>
      <w:del w:id="148" w:author="Ideas" w:date="2022-11-20T15:49:00Z">
        <w:r w:rsidDel="00D840B1">
          <w:delText xml:space="preserve">structure </w:delText>
        </w:r>
      </w:del>
      <w:ins w:id="149" w:author="Ideas" w:date="2022-11-20T15:49:00Z">
        <w:r w:rsidR="00D840B1">
          <w:t xml:space="preserve">composition </w:t>
        </w:r>
      </w:ins>
      <w:del w:id="150" w:author="Ideas" w:date="2022-11-20T15:50:00Z">
        <w:r w:rsidDel="00D840B1">
          <w:delText xml:space="preserve">is </w:delText>
        </w:r>
      </w:del>
      <w:ins w:id="151" w:author="Ideas" w:date="2022-11-20T15:50:00Z">
        <w:r w:rsidR="00D840B1">
          <w:t xml:space="preserve">was </w:t>
        </w:r>
      </w:ins>
      <w:r>
        <w:t>not strongly dictated by temperature (Figure 2, color</w:t>
      </w:r>
      <w:commentRangeStart w:id="152"/>
      <w:del w:id="153" w:author="Ideas" w:date="2022-11-20T15:51:00Z">
        <w:r w:rsidDel="00D840B1">
          <w:delText xml:space="preserve">); </w:delText>
        </w:r>
      </w:del>
      <w:ins w:id="154" w:author="Ideas" w:date="2022-11-20T15:51:00Z">
        <w:r w:rsidR="00D840B1">
          <w:t xml:space="preserve">) whereas </w:t>
        </w:r>
      </w:ins>
      <w:r>
        <w:t xml:space="preserve">air and water temperature at sites align with </w:t>
      </w:r>
      <w:ins w:id="155" w:author="Ideas" w:date="2022-11-20T15:55:00Z">
        <w:r w:rsidR="00D840B1">
          <w:t>the second principal component (</w:t>
        </w:r>
      </w:ins>
      <w:del w:id="156" w:author="Ideas" w:date="2022-11-20T15:55:00Z">
        <w:r w:rsidDel="00D840B1">
          <w:delText xml:space="preserve">PC2, </w:delText>
        </w:r>
      </w:del>
      <w:r>
        <w:t>which explained 26% of the variance</w:t>
      </w:r>
      <w:ins w:id="157" w:author="Ideas" w:date="2022-11-20T15:55:00Z">
        <w:r w:rsidR="00D840B1">
          <w:t xml:space="preserve">, </w:t>
        </w:r>
      </w:ins>
      <w:del w:id="158" w:author="Ideas" w:date="2022-11-20T15:55:00Z">
        <w:r w:rsidDel="00D840B1">
          <w:delText xml:space="preserve"> (</w:delText>
        </w:r>
      </w:del>
      <w:r>
        <w:t>Supplementary Figure 4)</w:t>
      </w:r>
      <w:commentRangeEnd w:id="152"/>
      <w:r w:rsidR="004A0387">
        <w:rPr>
          <w:rStyle w:val="CommentReference"/>
        </w:rPr>
        <w:commentReference w:id="152"/>
      </w:r>
      <w:r>
        <w:t>.</w:t>
      </w:r>
      <w:ins w:id="159" w:author="Ideas" w:date="2022-11-20T15:54:00Z">
        <w:r w:rsidR="00D840B1" w:rsidRPr="00D840B1">
          <w:t xml:space="preserve"> </w:t>
        </w:r>
        <w:r w:rsidR="00D840B1">
          <w:t>Both small and large communities could result in high competence (Figure 2, shape size), but the trend was generally positive (</w:t>
        </w:r>
        <w:commentRangeStart w:id="160"/>
        <w:r w:rsidR="00D840B1">
          <w:t>Supplementary Figure 3b</w:t>
        </w:r>
      </w:ins>
      <w:commentRangeEnd w:id="160"/>
      <w:ins w:id="161" w:author="Ideas" w:date="2022-11-20T15:57:00Z">
        <w:r w:rsidR="00D840B1">
          <w:rPr>
            <w:rStyle w:val="CommentReference"/>
          </w:rPr>
          <w:commentReference w:id="160"/>
        </w:r>
      </w:ins>
      <w:ins w:id="162" w:author="Ideas" w:date="2022-11-20T15:54:00Z">
        <w:r w:rsidR="00D840B1">
          <w:t>).</w:t>
        </w:r>
      </w:ins>
    </w:p>
    <w:p w14:paraId="0C230B3B" w14:textId="77777777" w:rsidR="00451D16" w:rsidRDefault="00451D16" w:rsidP="005E17A1">
      <w:pPr>
        <w:spacing w:line="360" w:lineRule="auto"/>
      </w:pPr>
    </w:p>
    <w:p w14:paraId="31D55808" w14:textId="0E51DD99" w:rsidR="008A4883" w:rsidRDefault="00000000" w:rsidP="005E17A1">
      <w:pPr>
        <w:spacing w:line="360" w:lineRule="auto"/>
      </w:pPr>
      <w:del w:id="163" w:author="Ideas" w:date="2022-11-20T16:03:00Z">
        <w:r w:rsidDel="004A0387">
          <w:delText>Using evenness as our predictor variable, we found that c</w:delText>
        </w:r>
      </w:del>
      <w:ins w:id="164" w:author="Ideas" w:date="2022-11-20T16:09:00Z">
        <w:r w:rsidR="00E23CCD">
          <w:t>Species</w:t>
        </w:r>
      </w:ins>
      <w:del w:id="165" w:author="Ideas" w:date="2022-11-20T16:09:00Z">
        <w:r w:rsidDel="00E23CCD">
          <w:delText>ommunity competence had a bimodal relationship</w:delText>
        </w:r>
      </w:del>
      <w:ins w:id="166" w:author="Ideas" w:date="2022-11-20T16:03:00Z">
        <w:r w:rsidR="004A0387">
          <w:t xml:space="preserve"> evenness</w:t>
        </w:r>
      </w:ins>
      <w:ins w:id="167" w:author="Ideas" w:date="2022-11-20T16:09:00Z">
        <w:r w:rsidR="00E23CCD">
          <w:t>, which captures the extent to which species in a community occur at similar abundances, versus are dominated by only one or a few species,</w:t>
        </w:r>
      </w:ins>
      <w:ins w:id="168" w:author="Ideas" w:date="2022-11-20T16:10:00Z">
        <w:r w:rsidR="00E23CCD">
          <w:t xml:space="preserve"> reveals that high evenness communities tend to have </w:t>
        </w:r>
      </w:ins>
      <w:ins w:id="169" w:author="Ideas" w:date="2022-11-20T16:11:00Z">
        <w:r w:rsidR="00E23CCD">
          <w:t>intermediate</w:t>
        </w:r>
      </w:ins>
      <w:ins w:id="170" w:author="Ideas" w:date="2022-11-20T16:10:00Z">
        <w:r w:rsidR="00E23CCD">
          <w:t xml:space="preserve"> competence, whereas low evenness communities diverge to </w:t>
        </w:r>
      </w:ins>
      <w:ins w:id="171" w:author="Ideas" w:date="2022-11-20T16:11:00Z">
        <w:r w:rsidR="00E23CCD">
          <w:t>either low or high competence communities, depending on the species that dominate</w:t>
        </w:r>
      </w:ins>
      <w:del w:id="172" w:author="Ideas" w:date="2022-11-20T16:09:00Z">
        <w:r w:rsidDel="00E23CCD">
          <w:delText xml:space="preserve"> </w:delText>
        </w:r>
      </w:del>
      <w:del w:id="173" w:author="Ideas" w:date="2022-11-20T16:11:00Z">
        <w:r w:rsidDel="00E23CCD">
          <w:delText>at low evenness that converged at higher evenness</w:delText>
        </w:r>
      </w:del>
      <w:r>
        <w:t xml:space="preserve"> (Figure 3</w:t>
      </w:r>
      <w:del w:id="174" w:author="Ideas" w:date="2022-11-20T16:12:00Z">
        <w:r w:rsidDel="00E23CCD">
          <w:delText xml:space="preserve">). At low evenness, communities were generally found to have either high or low values of community competence with only a few communities exhibiting moderate values of community competence. At higher values of evenness (Pielou’s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w:delText>
        </w:r>
      </w:del>
      <w:ins w:id="175" w:author="Ideas" w:date="2022-11-20T16:12:00Z">
        <w:r w:rsidR="00E23CCD">
          <w:t xml:space="preserve">). </w:t>
        </w:r>
      </w:ins>
      <w:r>
        <w:t>Furthermore, we found that communities of low evenness and high community competence were generally of higher abundance and had higher future infection prevalence</w:t>
      </w:r>
      <w:ins w:id="176" w:author="Ideas" w:date="2022-11-20T16:15:00Z">
        <w:r w:rsidR="00E23CCD">
          <w:t xml:space="preserve"> (Figure 3, circle sizes and colors, respectively)</w:t>
        </w:r>
      </w:ins>
      <w:r>
        <w:t xml:space="preserve">. There were </w:t>
      </w:r>
      <w:del w:id="177" w:author="Ideas" w:date="2022-11-20T16:15:00Z">
        <w:r w:rsidDel="00E23CCD">
          <w:delText xml:space="preserve">also </w:delText>
        </w:r>
      </w:del>
      <w:ins w:id="178" w:author="Ideas" w:date="2022-11-20T16:15:00Z">
        <w:r w:rsidR="00E23CCD">
          <w:t xml:space="preserve">some notable </w:t>
        </w:r>
      </w:ins>
      <w:r>
        <w:t xml:space="preserve">exceptions to this pattern where communities with low or moderate </w:t>
      </w:r>
      <w:del w:id="179" w:author="Ideas" w:date="2022-11-20T16:15:00Z">
        <w:r w:rsidDel="00E23CCD">
          <w:delText xml:space="preserve">community </w:delText>
        </w:r>
      </w:del>
      <w:r>
        <w:t xml:space="preserve">competence still had high future infection prevalence. </w:t>
      </w:r>
      <w:ins w:id="180" w:author="Ideas" w:date="2022-11-20T16:16:00Z">
        <w:r w:rsidR="00E23CCD">
          <w:t xml:space="preserve">In some of these cases, </w:t>
        </w:r>
      </w:ins>
      <w:del w:id="181" w:author="Ideas" w:date="2022-11-20T16:16:00Z">
        <w:r w:rsidDel="00E23CCD">
          <w:delText>This can be caused by high host abundance</w:delText>
        </w:r>
      </w:del>
      <w:ins w:id="182" w:author="Ideas" w:date="2022-11-20T16:16:00Z">
        <w:r w:rsidR="00E23CCD">
          <w:t>community size appears to be</w:t>
        </w:r>
      </w:ins>
      <w:r>
        <w:t xml:space="preserve"> driving transmission </w:t>
      </w:r>
      <w:del w:id="183" w:author="Ideas" w:date="2022-11-20T16:17:00Z">
        <w:r w:rsidDel="00E23CCD">
          <w:delText xml:space="preserve">in some communities </w:delText>
        </w:r>
      </w:del>
      <w:r>
        <w:t xml:space="preserve">(Figure 3; </w:t>
      </w:r>
      <w:proofErr w:type="spellStart"/>
      <w:r>
        <w:t>i</w:t>
      </w:r>
      <w:proofErr w:type="spellEnd"/>
      <w:r>
        <w:t xml:space="preserve"> and ii)</w:t>
      </w:r>
      <w:ins w:id="184" w:author="Ideas" w:date="2022-11-20T16:17:00Z">
        <w:r w:rsidR="00E23CCD">
          <w:t>, whereas</w:t>
        </w:r>
      </w:ins>
      <w:r>
        <w:t xml:space="preserve"> </w:t>
      </w:r>
      <w:del w:id="185" w:author="Ideas" w:date="2022-11-20T16:17:00Z">
        <w:r w:rsidDel="00E23CCD">
          <w:delText xml:space="preserve">or </w:delText>
        </w:r>
      </w:del>
      <w:r>
        <w:t xml:space="preserve">low sample size </w:t>
      </w:r>
      <w:ins w:id="186" w:author="Ideas" w:date="2022-11-20T16:17:00Z">
        <w:r w:rsidR="00E23CCD">
          <w:t>may explain disconnections between</w:t>
        </w:r>
      </w:ins>
      <w:ins w:id="187" w:author="Ideas" w:date="2022-11-20T16:18:00Z">
        <w:r w:rsidR="008F14AA">
          <w:t xml:space="preserve"> measured</w:t>
        </w:r>
      </w:ins>
      <w:ins w:id="188" w:author="Ideas" w:date="2022-11-20T16:17:00Z">
        <w:r w:rsidR="00E23CCD">
          <w:t xml:space="preserve"> </w:t>
        </w:r>
      </w:ins>
      <w:ins w:id="189" w:author="Ideas" w:date="2022-11-20T16:18:00Z">
        <w:r w:rsidR="008F14AA">
          <w:t xml:space="preserve">competence in month </w:t>
        </w:r>
        <w:r w:rsidR="008F14AA" w:rsidRPr="008F14AA">
          <w:rPr>
            <w:i/>
            <w:iCs/>
            <w:rPrChange w:id="190" w:author="Ideas" w:date="2022-11-20T16:18:00Z">
              <w:rPr/>
            </w:rPrChange>
          </w:rPr>
          <w:t>t</w:t>
        </w:r>
        <w:r w:rsidR="008F14AA">
          <w:t xml:space="preserve"> and prevalence in month </w:t>
        </w:r>
        <w:r w:rsidR="008F14AA" w:rsidRPr="008F14AA">
          <w:rPr>
            <w:i/>
            <w:iCs/>
            <w:rPrChange w:id="191" w:author="Ideas" w:date="2022-11-20T16:18:00Z">
              <w:rPr/>
            </w:rPrChange>
          </w:rPr>
          <w:t>t</w:t>
        </w:r>
        <w:r w:rsidR="008F14AA">
          <w:t>+1</w:t>
        </w:r>
      </w:ins>
      <w:ins w:id="192" w:author="Ideas" w:date="2022-11-20T16:22:00Z">
        <w:r w:rsidR="008F14AA">
          <w:t xml:space="preserve"> in other cases</w:t>
        </w:r>
      </w:ins>
      <w:del w:id="193" w:author="Ideas" w:date="2022-11-20T16:18:00Z">
        <w:r w:rsidDel="008F14AA">
          <w:delText>resulting in relatively high infection prevalence in others</w:delText>
        </w:r>
      </w:del>
      <w:r>
        <w:t xml:space="preserve"> (Figure 3).</w:t>
      </w:r>
      <w:ins w:id="194" w:author="Daniel Suh" w:date="2022-11-28T12:13:00Z">
        <w:r w:rsidR="00FA30D2">
          <w:t xml:space="preserve"> Species richness was not predictive of infection prevalence meaning we did not detect a classic dilution effect </w:t>
        </w:r>
        <w:r w:rsidR="00FA30D2">
          <w:lastRenderedPageBreak/>
          <w:t xml:space="preserve">pattern (Supplementary Figure 5; Spearman’s rho = 0.15, P = 0.14). </w:t>
        </w:r>
      </w:ins>
      <w:r>
        <w:t xml:space="preserve"> </w:t>
      </w:r>
      <w:commentRangeStart w:id="195"/>
      <w:del w:id="196" w:author="Ideas" w:date="2022-11-20T16:19:00Z">
        <w:r w:rsidDel="008F14AA">
          <w:delText>When ordered by community competence, w</w:delText>
        </w:r>
      </w:del>
      <w:ins w:id="197" w:author="Ideas" w:date="2022-11-20T16:19:00Z">
        <w:r w:rsidR="008F14AA">
          <w:t>W</w:t>
        </w:r>
      </w:ins>
      <w:r>
        <w:t>e found that the most competent communities were dominated by either one or a few highly competent species (Figure 4)</w:t>
      </w:r>
      <w:ins w:id="198" w:author="Ideas" w:date="2022-11-20T16:19:00Z">
        <w:r w:rsidR="008F14AA">
          <w:t>, and</w:t>
        </w:r>
      </w:ins>
      <w:del w:id="199" w:author="Ideas" w:date="2022-11-20T16:19:00Z">
        <w:r w:rsidDel="008F14AA">
          <w:delText>.</w:delText>
        </w:r>
      </w:del>
      <w:r>
        <w:t xml:space="preserve"> </w:t>
      </w:r>
      <w:del w:id="200" w:author="Ideas" w:date="2022-11-20T16:19:00Z">
        <w:r w:rsidDel="008F14AA">
          <w:delText xml:space="preserve">In </w:delText>
        </w:r>
      </w:del>
      <w:ins w:id="201" w:author="Ideas" w:date="2022-11-20T16:19:00Z">
        <w:r w:rsidR="008F14AA">
          <w:t xml:space="preserve">in </w:t>
        </w:r>
      </w:ins>
      <w:r>
        <w:t xml:space="preserve">the </w:t>
      </w:r>
      <w:ins w:id="202" w:author="Ideas" w:date="2022-11-20T16:19:00Z">
        <w:r w:rsidR="008F14AA">
          <w:t xml:space="preserve">host </w:t>
        </w:r>
      </w:ins>
      <w:r>
        <w:t xml:space="preserve">phylogeny, we see that these highly competent species are moderately dispersed, suggesting that limiting similarity may not be hindering coexistence </w:t>
      </w:r>
      <w:ins w:id="203" w:author="Ideas" w:date="2022-11-20T16:22:00Z">
        <w:r w:rsidR="008F14AA">
          <w:t xml:space="preserve">and the ability for multiple competent species to achieve high abundance </w:t>
        </w:r>
      </w:ins>
      <w:ins w:id="204" w:author="Ideas" w:date="2022-11-20T16:23:00Z">
        <w:r w:rsidR="008F14AA">
          <w:t xml:space="preserve">in the same community </w:t>
        </w:r>
      </w:ins>
      <w:r>
        <w:t>(Figure 4, bottom panel; Supplementary Figure 6).</w:t>
      </w:r>
      <w:commentRangeEnd w:id="195"/>
      <w:r w:rsidR="008631D8">
        <w:rPr>
          <w:rStyle w:val="CommentReference"/>
        </w:rPr>
        <w:commentReference w:id="195"/>
      </w:r>
    </w:p>
    <w:p w14:paraId="698EAED8" w14:textId="77777777" w:rsidR="00451D16" w:rsidRDefault="00451D16" w:rsidP="005E17A1">
      <w:pPr>
        <w:spacing w:line="360" w:lineRule="auto"/>
      </w:pPr>
    </w:p>
    <w:p w14:paraId="609F0B1D" w14:textId="3816BE77" w:rsidR="008A4883" w:rsidDel="00FA30D2" w:rsidRDefault="00000000" w:rsidP="005E17A1">
      <w:pPr>
        <w:spacing w:line="360" w:lineRule="auto"/>
        <w:rPr>
          <w:del w:id="205" w:author="Daniel Suh" w:date="2022-11-28T12:10:00Z"/>
        </w:rPr>
      </w:pPr>
      <w:del w:id="206" w:author="Daniel Suh" w:date="2022-11-28T12:10:00Z">
        <w:r w:rsidDel="00FA30D2">
          <w:delText>Finally, we found that community competence and host abundance correlated positively with prevalence while mean water temperature correlated negatively with prevalence. In separate univariate analyses when using a Spearman rank correlation test we found significant results for community competence (P &lt; 0.0001; figure 5), abundance (P &lt; 0.01; figure 5), and mean water temperature (P = 0.021; figure 5) after adjusting for multiple comparisons using the “Holm” method (Aickin and Gensler 1996; Holm 1979).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ranavirus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delText>
        </w:r>
      </w:del>
    </w:p>
    <w:p w14:paraId="507A3A11" w14:textId="77777777" w:rsidR="008A4883" w:rsidRDefault="00000000" w:rsidP="005E17A1">
      <w:pPr>
        <w:pStyle w:val="Heading1"/>
        <w:spacing w:line="360" w:lineRule="auto"/>
      </w:pPr>
      <w:bookmarkStart w:id="207" w:name="discussion"/>
      <w:bookmarkEnd w:id="29"/>
      <w:bookmarkEnd w:id="44"/>
      <w:r>
        <w:t>Discussion</w:t>
      </w:r>
    </w:p>
    <w:p w14:paraId="7C12728B" w14:textId="77777777" w:rsidR="008A4883" w:rsidRDefault="00000000" w:rsidP="005E17A1">
      <w:pPr>
        <w:spacing w:line="360" w:lineRule="auto"/>
      </w:pPr>
      <w:r>
        <w:t xml:space="preserve">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w:t>
      </w:r>
      <w:commentRangeStart w:id="208"/>
      <w:r>
        <w:t>Importantly, we also found that species evenness was a more informative predictor for parasite transmission potential compared to species richness.</w:t>
      </w:r>
      <w:commentRangeEnd w:id="208"/>
      <w:r w:rsidR="008631D8">
        <w:rPr>
          <w:rStyle w:val="CommentReference"/>
        </w:rPr>
        <w:commentReference w:id="208"/>
      </w:r>
      <w:r>
        <w:t xml:space="preserve"> Moreover, our results inform the risk of amphibian communities to ranavirus epizootics and extend theory regarding the relationship between biodiversity and the transmission of generalist parasites </w:t>
      </w:r>
      <w:commentRangeStart w:id="209"/>
      <w:r>
        <w:t>by including environmental transmission and the factors that promote it.</w:t>
      </w:r>
      <w:commentRangeEnd w:id="209"/>
      <w:r w:rsidR="008631D8">
        <w:rPr>
          <w:rStyle w:val="CommentReference"/>
        </w:rPr>
        <w:commentReference w:id="209"/>
      </w:r>
    </w:p>
    <w:p w14:paraId="6AC12C90" w14:textId="4E5BA592" w:rsidR="008A4883" w:rsidRDefault="00000000" w:rsidP="005E17A1">
      <w:pPr>
        <w:spacing w:line="360" w:lineRule="auto"/>
      </w:pPr>
      <w:r>
        <w:t>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 (Vinson et al. 2016). In other studies, it has been noted that the incorporation of environmental transmission can provide dramatically different estimates of R0 and allow for persistence of parasites at population sizes that would not be supported by contact transmission alone (</w:t>
      </w:r>
      <w:proofErr w:type="spellStart"/>
      <w:r>
        <w:t>Breban</w:t>
      </w:r>
      <w:proofErr w:type="spellEnd"/>
      <w:r>
        <w:t xml:space="preserve"> et al. 2009; </w:t>
      </w:r>
      <w:proofErr w:type="spellStart"/>
      <w:r>
        <w:t>Breban</w:t>
      </w:r>
      <w:proofErr w:type="spellEnd"/>
      <w:r>
        <w:t xml:space="preserve">, Drake, and </w:t>
      </w:r>
      <w:proofErr w:type="spellStart"/>
      <w:r>
        <w:t>Rohani</w:t>
      </w:r>
      <w:proofErr w:type="spellEnd"/>
      <w:r>
        <w:t xml:space="preserve"> 2010; Tien and Earn 2010).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w:t>
      </w:r>
      <w:r>
        <w:lastRenderedPageBreak/>
        <w:t>to be less important for overall transmission. This suggests that in natural systems where both 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14:paraId="2CEBBCD0" w14:textId="77777777" w:rsidR="00451D16" w:rsidRDefault="00451D16" w:rsidP="005E17A1">
      <w:pPr>
        <w:spacing w:line="360" w:lineRule="auto"/>
      </w:pPr>
    </w:p>
    <w:p w14:paraId="0FD78A13" w14:textId="77777777" w:rsidR="008A4883" w:rsidRDefault="00000000" w:rsidP="005E17A1">
      <w:pPr>
        <w:spacing w:line="360" w:lineRule="auto"/>
      </w:pPr>
      <w:r>
        <w:t xml:space="preserve">From the empirical data, we found that community composition and </w:t>
      </w:r>
      <w:commentRangeStart w:id="210"/>
      <w:r>
        <w:t xml:space="preserve">evenness were far more informative in predicting transmission potential compared to species richness, </w:t>
      </w:r>
      <w:proofErr w:type="gramStart"/>
      <w:r>
        <w:t>in spite of the fact that</w:t>
      </w:r>
      <w:proofErr w:type="gramEnd"/>
      <w:r>
        <w:t xml:space="preserve"> the diversity-disease literature includes many correlative studies that investigate the relationship between species richness and infection prevalence. </w:t>
      </w:r>
      <w:commentRangeEnd w:id="210"/>
      <w:r w:rsidR="008631D8">
        <w:rPr>
          <w:rStyle w:val="CommentReference"/>
        </w:rPr>
        <w:commentReference w:id="210"/>
      </w:r>
      <w:r>
        <w:t>Indeed, recent research has emphasized the importance of a more mechanistic understanding of diversity-disease relationships, and host species evenness may aid in this effort (Merrill and Johnson 2020; Rohr et al. 2019).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 (Joseph et al. 2013). Together, host abundance, evenness, and community competence have the potential to offer a more mechanistic lens into community compositions and how they will affect infection prevalence.</w:t>
      </w:r>
    </w:p>
    <w:p w14:paraId="5AD8B4BF" w14:textId="77777777" w:rsidR="008A4883" w:rsidRDefault="00000000" w:rsidP="005E17A1">
      <w:pPr>
        <w:spacing w:line="360" w:lineRule="auto"/>
      </w:pPr>
      <w:r>
        <w:t xml:space="preserve">Detection of diversity-disease relationships is facilitated by predictable community structures (Faust et al. 2017). Classic dilution-effect systems typically operate by nested structures influencing parasite transmission through biodiversity loss (LoGiudice et al. 2003). In these examples, species losses follow a pattern where less competent hosts are lost before more competent hosts (Pieter T. J. Johnson et al. 2013). In contrast, our study revealed block-replacement of sets of host species, where transmission potential was not changing due to species richness, but rather by species evenness and identity; often, ranavirus attained high prevalence due to correlated competence and abundance of certain key species. However, the generality of this depends on how competence is typically distributed among a community of </w:t>
      </w:r>
      <w:r>
        <w:lastRenderedPageBreak/>
        <w:t>host species and how relationships among those species affect their probability of co-occurring and abundance. The amphibian species in our study showed evidence of phylogenetic repulsion and environmental filtering, as has been detected, for example, in avian communities (Weinstein, Graham, and Parra 2017).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14:paraId="469AE5EB" w14:textId="0FFB79ED" w:rsidR="008A4883" w:rsidRDefault="00000000" w:rsidP="005E17A1">
      <w:pPr>
        <w:spacing w:line="360" w:lineRule="auto"/>
      </w:pPr>
      <w:r>
        <w:t xml:space="preserve">The study of individual host competence and how it scales to a community can provide us with valuable insight into how well host communities can support generalist parasites (Becker, </w:t>
      </w:r>
      <w:proofErr w:type="spellStart"/>
      <w:r>
        <w:t>Seifer</w:t>
      </w:r>
      <w:proofErr w:type="spellEnd"/>
      <w:r>
        <w:t>, and Carlson 2020</w:t>
      </w:r>
      <w:commentRangeStart w:id="211"/>
      <w:r>
        <w:t>). However, host competence can be a challenging trait to measure because it is multifactorial, relying on components such as exposure, susceptibility, suitability, and transmissibility (Downs et al. 2019). In our study, we use mean viral load as a proxy for host 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 (Merrill et al. 2019). Factors within host species such as age and sex will also likely change the competence of a host and while there may be the ability to measure competence with genetic methods, there is likely to be phenotypic plasticity within the trait (</w:t>
      </w:r>
      <w:proofErr w:type="spellStart"/>
      <w:r>
        <w:t>Gervasi</w:t>
      </w:r>
      <w:proofErr w:type="spellEnd"/>
      <w:r>
        <w:t xml:space="preserve"> et al. 2015).</w:t>
      </w:r>
      <w:commentRangeEnd w:id="211"/>
      <w:r w:rsidR="008631D8">
        <w:rPr>
          <w:rStyle w:val="CommentReference"/>
        </w:rPr>
        <w:commentReference w:id="211"/>
      </w:r>
    </w:p>
    <w:p w14:paraId="3D81327E" w14:textId="77777777" w:rsidR="00451D16" w:rsidRDefault="00451D16" w:rsidP="005E17A1">
      <w:pPr>
        <w:spacing w:line="360" w:lineRule="auto"/>
      </w:pPr>
    </w:p>
    <w:p w14:paraId="3F733CBE" w14:textId="1C74BE73" w:rsidR="008A4883" w:rsidRDefault="00000000" w:rsidP="005E17A1">
      <w:pPr>
        <w:spacing w:line="360" w:lineRule="auto"/>
      </w:pPr>
      <w:commentRangeStart w:id="212"/>
      <w:proofErr w:type="spellStart"/>
      <w:r>
        <w:t>Ranaviruses</w:t>
      </w:r>
      <w:proofErr w:type="spellEnd"/>
      <w:r>
        <w:t xml:space="preserve"> in amphibians are a useful and important system for studying diversity-disease relationships because of their highly generalist nature and role in global amphibian biodiversity declines (</w:t>
      </w:r>
      <w:proofErr w:type="spellStart"/>
      <w:r>
        <w:t>Lesbarrères</w:t>
      </w:r>
      <w:proofErr w:type="spellEnd"/>
      <w:r>
        <w:t xml:space="preserve"> et al. 2012; North et al. 2015). Environmental transmission of ranavirus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w:t>
      </w:r>
      <w:r>
        <w:lastRenderedPageBreak/>
        <w:t>in biodiversity, but it is important to recognize how anthropogenic influence will alter these patterns as well (</w:t>
      </w:r>
      <w:proofErr w:type="spellStart"/>
      <w:r>
        <w:t>Altizer</w:t>
      </w:r>
      <w:proofErr w:type="spellEnd"/>
      <w:r>
        <w:t xml:space="preserve"> et al. 2013; Rohr et al. 2011). Amphibian species</w:t>
      </w:r>
      <w:proofErr w:type="gramStart"/>
      <w:r>
        <w:t>, in particular, have</w:t>
      </w:r>
      <w:proofErr w:type="gramEnd"/>
      <w:r>
        <w:t xml:space="preserve"> been extremely sensitive to anthropogenic disturbance and have been considered proxies for overall environmental health (Scheele et al. 2019). Land use and climate change are also factors that affect amphibian communities globally and it is important to understand the implications of these changes (Wilkinson et al. 2018). Altogether, the ecology of ranavirus in amphibians and the global relevance of amphibian biodiversity make this system a valuable case study for the joint influence </w:t>
      </w:r>
      <w:commentRangeEnd w:id="212"/>
      <w:r w:rsidR="008631D8">
        <w:rPr>
          <w:rStyle w:val="CommentReference"/>
        </w:rPr>
        <w:commentReference w:id="212"/>
      </w:r>
      <w:r>
        <w:t>of biotic and abiotic factors on parasite transmission under natural and artificial settings.</w:t>
      </w:r>
    </w:p>
    <w:p w14:paraId="45BB0EF4" w14:textId="77777777" w:rsidR="00451D16" w:rsidRDefault="00451D16" w:rsidP="005E17A1">
      <w:pPr>
        <w:spacing w:line="360" w:lineRule="auto"/>
      </w:pPr>
    </w:p>
    <w:p w14:paraId="42EE0CBB" w14:textId="77777777" w:rsidR="008A4883" w:rsidRDefault="00000000" w:rsidP="005E17A1">
      <w:pPr>
        <w:spacing w:line="360" w:lineRule="auto"/>
      </w:pPr>
      <w:r w:rsidRPr="000A6EBF">
        <w:rPr>
          <w:highlight w:val="yellow"/>
          <w:rPrChange w:id="213" w:author="Daniel Suh" w:date="2023-02-06T11:47:00Z">
            <w:rPr/>
          </w:rPrChange>
        </w:rPr>
        <w:t xml:space="preserve">By focusing on parasites with multiple transmission modes, </w:t>
      </w:r>
      <w:commentRangeStart w:id="214"/>
      <w:r w:rsidRPr="000A6EBF">
        <w:rPr>
          <w:highlight w:val="yellow"/>
          <w:rPrChange w:id="215" w:author="Daniel Suh" w:date="2023-02-06T11:47:00Z">
            <w:rPr/>
          </w:rPrChange>
        </w:rPr>
        <w:t>we have highlighted how biotic or abiotic factors may differentially exacerbate the impact of parasites introduced into a host community</w:t>
      </w:r>
      <w:commentRangeEnd w:id="214"/>
      <w:r w:rsidR="00FD254B">
        <w:rPr>
          <w:rStyle w:val="CommentReference"/>
        </w:rPr>
        <w:commentReference w:id="214"/>
      </w:r>
      <w:r w:rsidRPr="000A6EBF">
        <w:rPr>
          <w:highlight w:val="yellow"/>
          <w:rPrChange w:id="216" w:author="Daniel Suh" w:date="2023-02-06T11:47:00Z">
            <w:rPr/>
          </w:rPrChange>
        </w:rPr>
        <w:t>.</w:t>
      </w:r>
      <w:r>
        <w:t xml:space="preserve"> </w:t>
      </w:r>
      <w:commentRangeStart w:id="217"/>
      <w:r>
        <w:t>In addition, we have expanded theory regarding diversity-disease relationships to advocate the use of species evenness and community competence as informative predictors for the impact of generalist parasites in multi-host communities.</w:t>
      </w:r>
      <w:commentRangeEnd w:id="217"/>
      <w:r w:rsidR="00FD254B">
        <w:rPr>
          <w:rStyle w:val="CommentReference"/>
        </w:rPr>
        <w:commentReference w:id="217"/>
      </w:r>
      <w:r>
        <w:t xml:space="preserve"> These metrics can facilitate analysis that is more focused on the mechanics of dilution or amplification rather than correlative association between disease presence and underlying assembly rules that may be inconsistent across systems, space, and time. </w:t>
      </w:r>
      <w:commentRangeStart w:id="218"/>
      <w:r>
        <w:t xml:space="preserve">Furthermore, we advocate for deeper analysis of host community phylogeny in the context of diversity-disease relationships which can provide insight into patterns of host species co-occurrence and host traits that may correlate with competence. </w:t>
      </w:r>
      <w:commentRangeEnd w:id="218"/>
      <w:r w:rsidR="00FD254B">
        <w:rPr>
          <w:rStyle w:val="CommentReference"/>
        </w:rPr>
        <w:commentReference w:id="218"/>
      </w:r>
      <w:r>
        <w:t xml:space="preserve">Together, these developments combined with the contextual understanding of specific host-parasite ecology should allow for </w:t>
      </w:r>
      <w:commentRangeStart w:id="219"/>
      <w:r>
        <w:t xml:space="preserve">mechanistic understanding </w:t>
      </w:r>
      <w:commentRangeEnd w:id="219"/>
      <w:r w:rsidR="00FD254B">
        <w:rPr>
          <w:rStyle w:val="CommentReference"/>
        </w:rPr>
        <w:commentReference w:id="219"/>
      </w:r>
      <w:r>
        <w:t>of many generalist parasite systems.</w:t>
      </w:r>
    </w:p>
    <w:p w14:paraId="416B3541" w14:textId="77777777" w:rsidR="008A4883" w:rsidRDefault="00000000">
      <w:pPr>
        <w:pStyle w:val="Heading1"/>
      </w:pPr>
      <w:bookmarkStart w:id="220" w:name="references"/>
      <w:bookmarkEnd w:id="207"/>
      <w:r>
        <w:t>References</w:t>
      </w:r>
    </w:p>
    <w:p w14:paraId="48E6D7DA" w14:textId="77777777" w:rsidR="008A4883" w:rsidRDefault="00000000">
      <w:bookmarkStart w:id="221" w:name="ref-abbate_potential_2016"/>
      <w:bookmarkStart w:id="222" w:name="refs"/>
      <w:r>
        <w:t xml:space="preserve">Abbate, Jessica L., Carmen Lia </w:t>
      </w:r>
      <w:proofErr w:type="spellStart"/>
      <w:r>
        <w:t>Murall</w:t>
      </w:r>
      <w:proofErr w:type="spellEnd"/>
      <w:r>
        <w:t xml:space="preserve">, Heinz </w:t>
      </w:r>
      <w:proofErr w:type="spellStart"/>
      <w:r>
        <w:t>Richner</w:t>
      </w:r>
      <w:proofErr w:type="spellEnd"/>
      <w:r>
        <w:t xml:space="preserve">, and Christian L. Althaus. 2016. “Potential Impact of Sexual Transmission on Ebola Virus Epidemiology: Sierra Leone as a Case Study.” </w:t>
      </w:r>
      <w:proofErr w:type="spellStart"/>
      <w:r>
        <w:rPr>
          <w:i/>
          <w:iCs/>
        </w:rPr>
        <w:t>PLoS</w:t>
      </w:r>
      <w:proofErr w:type="spellEnd"/>
      <w:r>
        <w:rPr>
          <w:i/>
          <w:iCs/>
        </w:rPr>
        <w:t xml:space="preserve"> Neglected Tropical Diseases</w:t>
      </w:r>
      <w:r>
        <w:t xml:space="preserve"> 10 (5): e0004676. </w:t>
      </w:r>
      <w:hyperlink r:id="rId11">
        <w:r>
          <w:t>https://doi.org/10.1371/journal.pntd.0004676</w:t>
        </w:r>
      </w:hyperlink>
      <w:r>
        <w:t>.</w:t>
      </w:r>
    </w:p>
    <w:p w14:paraId="5AF3ACD9" w14:textId="77777777" w:rsidR="008A4883" w:rsidRDefault="00000000">
      <w:bookmarkStart w:id="223" w:name="ref-aickin_adjusting_1996"/>
      <w:bookmarkEnd w:id="221"/>
      <w:proofErr w:type="spellStart"/>
      <w:r>
        <w:t>Aickin</w:t>
      </w:r>
      <w:proofErr w:type="spellEnd"/>
      <w:r>
        <w:t xml:space="preserve">, Mikel, and Helen Gensler. 1996. “Adjusting for Multiple Testing When Reporting Research Results: The Bonferroni Vs Holm Methods.” </w:t>
      </w:r>
      <w:r>
        <w:rPr>
          <w:i/>
          <w:iCs/>
        </w:rPr>
        <w:t>American Journal of Public Health</w:t>
      </w:r>
      <w:r>
        <w:t xml:space="preserve">. </w:t>
      </w:r>
      <w:hyperlink r:id="rId12">
        <w:r>
          <w:t>https://doi.org/10.2105/ajph.86.5.726</w:t>
        </w:r>
      </w:hyperlink>
      <w:r>
        <w:t>.</w:t>
      </w:r>
    </w:p>
    <w:p w14:paraId="513AD4D3" w14:textId="77777777" w:rsidR="008A4883" w:rsidRDefault="00000000">
      <w:bookmarkStart w:id="224" w:name="ref-altizer_climate_2013"/>
      <w:bookmarkEnd w:id="223"/>
      <w:proofErr w:type="spellStart"/>
      <w:r>
        <w:t>Altizer</w:t>
      </w:r>
      <w:proofErr w:type="spellEnd"/>
      <w:r>
        <w:t xml:space="preserve">, S., R. S. </w:t>
      </w:r>
      <w:proofErr w:type="spellStart"/>
      <w:r>
        <w:t>Ostfeld</w:t>
      </w:r>
      <w:proofErr w:type="spellEnd"/>
      <w:r>
        <w:t xml:space="preserve">, P. T. J. Johnson, S. </w:t>
      </w:r>
      <w:proofErr w:type="spellStart"/>
      <w:r>
        <w:t>Kutz</w:t>
      </w:r>
      <w:proofErr w:type="spellEnd"/>
      <w:r>
        <w:t xml:space="preserve">, and C. D. Harvell. 2013. “Climate Change and Infectious Diseases: From Evidence to a Predictive Framework.” </w:t>
      </w:r>
      <w:r>
        <w:rPr>
          <w:i/>
          <w:iCs/>
        </w:rPr>
        <w:t>Science (American Association for the Advancement of Science)</w:t>
      </w:r>
      <w:r>
        <w:t xml:space="preserve"> 341 (6145): 514–19. </w:t>
      </w:r>
      <w:hyperlink r:id="rId13">
        <w:r>
          <w:t>https://doi.org/10.1126/science.1239401</w:t>
        </w:r>
      </w:hyperlink>
      <w:r>
        <w:t>.</w:t>
      </w:r>
    </w:p>
    <w:p w14:paraId="5903943E" w14:textId="77777777" w:rsidR="008A4883" w:rsidRDefault="00000000">
      <w:bookmarkStart w:id="225" w:name="ref-becker_beyond_2020"/>
      <w:bookmarkEnd w:id="224"/>
      <w:r>
        <w:lastRenderedPageBreak/>
        <w:t xml:space="preserve">Becker, Daniel J., Stephanie N. </w:t>
      </w:r>
      <w:proofErr w:type="spellStart"/>
      <w:r>
        <w:t>Seifer</w:t>
      </w:r>
      <w:proofErr w:type="spellEnd"/>
      <w:r>
        <w:t xml:space="preserve">, and Colin J. Carlson. 2020. “Beyond Infection: Integrating Competence into Reservoir Host Prediction.” </w:t>
      </w:r>
      <w:r>
        <w:rPr>
          <w:i/>
          <w:iCs/>
        </w:rPr>
        <w:t>Trends in Ecology and Evolution</w:t>
      </w:r>
      <w:r>
        <w:t xml:space="preserve"> 35 (12): 1061–62. </w:t>
      </w:r>
      <w:hyperlink r:id="rId14">
        <w:r>
          <w:t>https://doi.org/10.1016/j.tree.2020.08.014</w:t>
        </w:r>
      </w:hyperlink>
      <w:r>
        <w:t>.</w:t>
      </w:r>
    </w:p>
    <w:p w14:paraId="795AF672" w14:textId="77777777" w:rsidR="008A4883" w:rsidRDefault="00000000">
      <w:bookmarkStart w:id="226" w:name="ref-bienentreu_amphibian_2020"/>
      <w:bookmarkEnd w:id="225"/>
      <w:proofErr w:type="spellStart"/>
      <w:r>
        <w:t>Bienentreu</w:t>
      </w:r>
      <w:proofErr w:type="spellEnd"/>
      <w:r>
        <w:t xml:space="preserve">, Joe-Felix, and David </w:t>
      </w:r>
      <w:proofErr w:type="spellStart"/>
      <w:r>
        <w:t>Lesbarrères</w:t>
      </w:r>
      <w:proofErr w:type="spellEnd"/>
      <w:r>
        <w:t xml:space="preserve">. 2020. “Amphibian Disease Ecology: Are We Just Scratching the Surface?” </w:t>
      </w:r>
      <w:proofErr w:type="spellStart"/>
      <w:r>
        <w:rPr>
          <w:i/>
          <w:iCs/>
        </w:rPr>
        <w:t>Herpetologica</w:t>
      </w:r>
      <w:proofErr w:type="spellEnd"/>
      <w:r>
        <w:t xml:space="preserve"> 76 (2): 153. </w:t>
      </w:r>
      <w:hyperlink r:id="rId15">
        <w:r>
          <w:t>https://doi.org/10.1655/0018-0831-76.2.153</w:t>
        </w:r>
      </w:hyperlink>
      <w:r>
        <w:t>.</w:t>
      </w:r>
    </w:p>
    <w:p w14:paraId="31AD7125" w14:textId="77777777" w:rsidR="008A4883" w:rsidRDefault="00000000">
      <w:bookmarkStart w:id="227" w:name="ref-breban_general_2010"/>
      <w:bookmarkEnd w:id="226"/>
      <w:proofErr w:type="spellStart"/>
      <w:r>
        <w:t>Breban</w:t>
      </w:r>
      <w:proofErr w:type="spellEnd"/>
      <w:r>
        <w:t xml:space="preserve">, Romulus, John M. Drake, and </w:t>
      </w:r>
      <w:proofErr w:type="spellStart"/>
      <w:r>
        <w:t>Pejman</w:t>
      </w:r>
      <w:proofErr w:type="spellEnd"/>
      <w:r>
        <w:t xml:space="preserve"> </w:t>
      </w:r>
      <w:proofErr w:type="spellStart"/>
      <w:r>
        <w:t>Rohani</w:t>
      </w:r>
      <w:proofErr w:type="spellEnd"/>
      <w:r>
        <w:t xml:space="preserve">. 2010. “A General Multi-Strain Model with Environmental Transmission: Invasion Conditions for the Disease-Free and Endemic States.” </w:t>
      </w:r>
      <w:r>
        <w:rPr>
          <w:i/>
          <w:iCs/>
        </w:rPr>
        <w:t>Journal of Theoretical Biology</w:t>
      </w:r>
      <w:r>
        <w:t xml:space="preserve"> 264 (3): 729–36. </w:t>
      </w:r>
      <w:hyperlink r:id="rId16">
        <w:r>
          <w:t>https://doi.org/10.1016/j.jtbi.2010.03.005</w:t>
        </w:r>
      </w:hyperlink>
      <w:r>
        <w:t>.</w:t>
      </w:r>
    </w:p>
    <w:p w14:paraId="65DA6A7C" w14:textId="77777777" w:rsidR="008A4883" w:rsidRDefault="00000000">
      <w:bookmarkStart w:id="228" w:name="ref-breban_role_2009"/>
      <w:bookmarkEnd w:id="227"/>
      <w:proofErr w:type="spellStart"/>
      <w:r>
        <w:t>Breban</w:t>
      </w:r>
      <w:proofErr w:type="spellEnd"/>
      <w:r>
        <w:t xml:space="preserve">, Romulus, John M. Drake, David E. </w:t>
      </w:r>
      <w:proofErr w:type="spellStart"/>
      <w:r>
        <w:t>Stallknecht</w:t>
      </w:r>
      <w:proofErr w:type="spellEnd"/>
      <w:r>
        <w:t xml:space="preserve">, and </w:t>
      </w:r>
      <w:proofErr w:type="spellStart"/>
      <w:r>
        <w:t>Pejman</w:t>
      </w:r>
      <w:proofErr w:type="spellEnd"/>
      <w:r>
        <w:t xml:space="preserve"> </w:t>
      </w:r>
      <w:proofErr w:type="spellStart"/>
      <w:r>
        <w:t>Rohani</w:t>
      </w:r>
      <w:proofErr w:type="spellEnd"/>
      <w:r>
        <w:t xml:space="preserve">. 2009. “The Role of Environmental Transmission in Recurrent Avian Influenza Epidemics.” </w:t>
      </w:r>
      <w:proofErr w:type="spellStart"/>
      <w:r>
        <w:rPr>
          <w:i/>
          <w:iCs/>
        </w:rPr>
        <w:t>PLoS</w:t>
      </w:r>
      <w:proofErr w:type="spellEnd"/>
      <w:r>
        <w:rPr>
          <w:i/>
          <w:iCs/>
        </w:rPr>
        <w:t xml:space="preserve"> Computational Biology</w:t>
      </w:r>
      <w:r>
        <w:t xml:space="preserve"> 5 (4): e1000346. </w:t>
      </w:r>
      <w:hyperlink r:id="rId17">
        <w:r>
          <w:t>https://doi.org/10.1371/journal.pcbi.1000346</w:t>
        </w:r>
      </w:hyperlink>
      <w:r>
        <w:t>.</w:t>
      </w:r>
    </w:p>
    <w:p w14:paraId="07341348" w14:textId="77777777" w:rsidR="008A4883" w:rsidRDefault="00000000">
      <w:bookmarkStart w:id="229" w:name="ref-brenes_transmission_2014"/>
      <w:bookmarkEnd w:id="228"/>
      <w:proofErr w:type="spellStart"/>
      <w:r>
        <w:t>Brenes</w:t>
      </w:r>
      <w:proofErr w:type="spellEnd"/>
      <w:r>
        <w:t xml:space="preserve">, Roberto, Matthew J. Gray, Thomas B. </w:t>
      </w:r>
      <w:proofErr w:type="spellStart"/>
      <w:r>
        <w:t>Waltzek</w:t>
      </w:r>
      <w:proofErr w:type="spellEnd"/>
      <w:r>
        <w:t xml:space="preserve">, Rebecca P. Wilkes, and Debra L. Miller. 2014. “Transmission of Ranavirus Between Ectothermic Vertebrate Hosts.” </w:t>
      </w:r>
      <w:proofErr w:type="spellStart"/>
      <w:r>
        <w:rPr>
          <w:i/>
          <w:iCs/>
        </w:rPr>
        <w:t>PLoS</w:t>
      </w:r>
      <w:proofErr w:type="spellEnd"/>
      <w:r>
        <w:rPr>
          <w:i/>
          <w:iCs/>
        </w:rPr>
        <w:t xml:space="preserve"> ONE</w:t>
      </w:r>
      <w:r>
        <w:t xml:space="preserve">. </w:t>
      </w:r>
      <w:hyperlink r:id="rId18">
        <w:r>
          <w:t>https://doi.org/10.1371/journal.pone.0092476</w:t>
        </w:r>
      </w:hyperlink>
      <w:r>
        <w:t>.</w:t>
      </w:r>
    </w:p>
    <w:p w14:paraId="73D46AC6" w14:textId="77777777" w:rsidR="008A4883" w:rsidRDefault="00000000">
      <w:bookmarkStart w:id="230" w:name="ref-brunner_testing_2009"/>
      <w:bookmarkEnd w:id="229"/>
      <w:r>
        <w:t xml:space="preserve">Brunner, J. L., and J. P. Collins. 2009. “Testing Assumptions of the Trade-Off Theory of the Evolution of Parasite Virulence.” </w:t>
      </w:r>
      <w:r>
        <w:rPr>
          <w:i/>
          <w:iCs/>
        </w:rPr>
        <w:t>Evolutionary Ecology Research</w:t>
      </w:r>
      <w:r>
        <w:t xml:space="preserve"> 11 (8): 1169–88. </w:t>
      </w:r>
      <w:hyperlink r:id="rId19">
        <w:r>
          <w:t>https://search.proquest.com/docview/21258486</w:t>
        </w:r>
      </w:hyperlink>
      <w:r>
        <w:t>.</w:t>
      </w:r>
    </w:p>
    <w:p w14:paraId="371121EB" w14:textId="77777777" w:rsidR="008A4883" w:rsidRDefault="00000000">
      <w:bookmarkStart w:id="231" w:name="ref-brunner_heterogeneities_2017"/>
      <w:bookmarkEnd w:id="230"/>
      <w:r>
        <w:t xml:space="preserve">Brunner, Jesse L., Lynne Beaty, Alexandra </w:t>
      </w:r>
      <w:proofErr w:type="spellStart"/>
      <w:r>
        <w:t>Guitard</w:t>
      </w:r>
      <w:proofErr w:type="spellEnd"/>
      <w:r>
        <w:t xml:space="preserve">, and Deanna Russell. 2017. “Heterogeneities in the Infection Process Drive Ranavirus Transmission.” </w:t>
      </w:r>
      <w:r>
        <w:rPr>
          <w:i/>
          <w:iCs/>
        </w:rPr>
        <w:t>Ecology</w:t>
      </w:r>
      <w:r>
        <w:t xml:space="preserve"> 98 (2): 576–82. </w:t>
      </w:r>
      <w:hyperlink r:id="rId20">
        <w:r>
          <w:t>https://doi.org/10.1002/ecy.1644</w:t>
        </w:r>
      </w:hyperlink>
      <w:r>
        <w:t>.</w:t>
      </w:r>
    </w:p>
    <w:p w14:paraId="274F151B" w14:textId="77777777" w:rsidR="008A4883" w:rsidRDefault="00000000">
      <w:bookmarkStart w:id="232" w:name="ref-brunner_ranavirus_2015"/>
      <w:bookmarkEnd w:id="231"/>
      <w:r>
        <w:t xml:space="preserve">Brunner, Jesse L., Andrew </w:t>
      </w:r>
      <w:proofErr w:type="spellStart"/>
      <w:r>
        <w:t>Storfer</w:t>
      </w:r>
      <w:proofErr w:type="spellEnd"/>
      <w:r>
        <w:t xml:space="preserve">, Matthew J. Gray, and Jason T. </w:t>
      </w:r>
      <w:proofErr w:type="spellStart"/>
      <w:r>
        <w:t>Hoverman</w:t>
      </w:r>
      <w:proofErr w:type="spellEnd"/>
      <w:r>
        <w:t xml:space="preserve">. 2015. </w:t>
      </w:r>
      <w:r>
        <w:rPr>
          <w:i/>
          <w:iCs/>
        </w:rPr>
        <w:t>Ranavirus Ecology and Evolution: From Epidemiology to Extinction</w:t>
      </w:r>
      <w:r>
        <w:t xml:space="preserve">. Springer International Publishing. </w:t>
      </w:r>
      <w:hyperlink r:id="rId21">
        <w:r>
          <w:t>https://doi.org/10.1007/978-3-319-13755-1_4</w:t>
        </w:r>
      </w:hyperlink>
      <w:r>
        <w:t>.</w:t>
      </w:r>
    </w:p>
    <w:p w14:paraId="1FE97365" w14:textId="77777777" w:rsidR="008A4883" w:rsidRDefault="00000000">
      <w:bookmarkStart w:id="233" w:name="ref-cable_global_2017"/>
      <w:bookmarkEnd w:id="232"/>
      <w:r>
        <w:t xml:space="preserve">Cable, Joanne, Iain Barber, Brian </w:t>
      </w:r>
      <w:proofErr w:type="spellStart"/>
      <w:r>
        <w:t>Boag</w:t>
      </w:r>
      <w:proofErr w:type="spellEnd"/>
      <w:r>
        <w:t xml:space="preserve">, Amy R. Ellison, Eric R. Morgan, Kris Murray, Emily L. Pascoe, Steven M. </w:t>
      </w:r>
      <w:proofErr w:type="spellStart"/>
      <w:r>
        <w:t>Sait</w:t>
      </w:r>
      <w:proofErr w:type="spellEnd"/>
      <w:r>
        <w:t xml:space="preserve">, Anthony J. Wilson, and Mark Booth. 2017. “Global Change, Parasite Transmission and Disease Control: Lessons from Ecology.” </w:t>
      </w:r>
      <w:r>
        <w:rPr>
          <w:i/>
          <w:iCs/>
        </w:rPr>
        <w:t>Philosophical Transactions. Biological Sciences</w:t>
      </w:r>
      <w:r>
        <w:t xml:space="preserve"> 372 (1719): 20160088. </w:t>
      </w:r>
      <w:hyperlink r:id="rId22">
        <w:r>
          <w:t>https://doi.org/10.1098/rstb.2016.0088</w:t>
        </w:r>
      </w:hyperlink>
      <w:r>
        <w:t>.</w:t>
      </w:r>
    </w:p>
    <w:p w14:paraId="59FCA136" w14:textId="77777777" w:rsidR="008A4883" w:rsidRDefault="00000000">
      <w:bookmarkStart w:id="234" w:name="ref-coleman_incorporating_2018"/>
      <w:bookmarkEnd w:id="233"/>
      <w:r>
        <w:t>Coleman, Austin Lee. 2018. “Incorporating Environmental Factors into Discussions of Diversity-Disease Relationships.” PhD thesis, University of Georgia.</w:t>
      </w:r>
    </w:p>
    <w:p w14:paraId="4BC1854F" w14:textId="77777777" w:rsidR="008A4883" w:rsidRDefault="00000000">
      <w:bookmarkStart w:id="235" w:name="ref-dallas_metacom_2014"/>
      <w:bookmarkEnd w:id="234"/>
      <w:r>
        <w:t xml:space="preserve">Dallas, Tad. 2014. “Metacom: An R Package for the Analysis of Metacommunity Structure.” </w:t>
      </w:r>
      <w:proofErr w:type="spellStart"/>
      <w:r>
        <w:rPr>
          <w:i/>
          <w:iCs/>
        </w:rPr>
        <w:t>Ecography</w:t>
      </w:r>
      <w:proofErr w:type="spellEnd"/>
      <w:r>
        <w:t xml:space="preserve"> 37 (4): 402–5. </w:t>
      </w:r>
      <w:hyperlink r:id="rId23">
        <w:r>
          <w:t>https://doi.org/10.1111/j.1600-0587.2013.00695.x</w:t>
        </w:r>
      </w:hyperlink>
      <w:r>
        <w:t>.</w:t>
      </w:r>
    </w:p>
    <w:p w14:paraId="5A2408BB" w14:textId="77777777" w:rsidR="008A4883" w:rsidRDefault="00000000">
      <w:bookmarkStart w:id="236" w:name="ref-diekmann_definition_1990"/>
      <w:bookmarkEnd w:id="235"/>
      <w:proofErr w:type="spellStart"/>
      <w:r>
        <w:t>Diekmann</w:t>
      </w:r>
      <w:proofErr w:type="spellEnd"/>
      <w:r>
        <w:t xml:space="preserve">, </w:t>
      </w:r>
      <w:proofErr w:type="spellStart"/>
      <w:r>
        <w:t>Odo</w:t>
      </w:r>
      <w:proofErr w:type="spellEnd"/>
      <w:r>
        <w:t xml:space="preserve">, Hans </w:t>
      </w:r>
      <w:proofErr w:type="spellStart"/>
      <w:r>
        <w:t>Heesterbeek</w:t>
      </w:r>
      <w:proofErr w:type="spellEnd"/>
      <w:r>
        <w:t xml:space="preserve">, and J. A. J. Metz. 1990. “On the Definition and the Computation of the Basic Reproduction Ratio R0 in Models for Infectious Diseases in Heterogeneous Populations.” </w:t>
      </w:r>
      <w:r>
        <w:rPr>
          <w:i/>
          <w:iCs/>
        </w:rPr>
        <w:t>Journal of Mathematical Biology</w:t>
      </w:r>
      <w:r>
        <w:t xml:space="preserve"> 28 (4): 365–82. </w:t>
      </w:r>
      <w:hyperlink r:id="rId24">
        <w:r>
          <w:t>https://www.narcis.nl/publication/RecordID/oai:cwi.nl:2026</w:t>
        </w:r>
      </w:hyperlink>
      <w:r>
        <w:t>.</w:t>
      </w:r>
    </w:p>
    <w:p w14:paraId="336FD064" w14:textId="77777777" w:rsidR="008A4883" w:rsidRDefault="00000000">
      <w:bookmarkStart w:id="237" w:name="ref-diekmann_construction_2009"/>
      <w:bookmarkEnd w:id="236"/>
      <w:proofErr w:type="spellStart"/>
      <w:r>
        <w:t>Diekmann</w:t>
      </w:r>
      <w:proofErr w:type="spellEnd"/>
      <w:r>
        <w:t xml:space="preserve">, O., J. A. P. </w:t>
      </w:r>
      <w:proofErr w:type="spellStart"/>
      <w:r>
        <w:t>Heesterbeek</w:t>
      </w:r>
      <w:proofErr w:type="spellEnd"/>
      <w:r>
        <w:t xml:space="preserve">, and M. G. Roberts. 2009. “The Construction of Next-Generation Matrices for Compartmental Epidemic Models.” </w:t>
      </w:r>
      <w:r>
        <w:rPr>
          <w:i/>
          <w:iCs/>
        </w:rPr>
        <w:t>Journal of the Royal Society Interface</w:t>
      </w:r>
      <w:r>
        <w:t xml:space="preserve"> 7 (47): 873–85. </w:t>
      </w:r>
      <w:hyperlink r:id="rId25">
        <w:r>
          <w:t>https://doi.org/10.1098/rsif.2009.0386</w:t>
        </w:r>
      </w:hyperlink>
      <w:r>
        <w:t>.</w:t>
      </w:r>
    </w:p>
    <w:p w14:paraId="639A59BA" w14:textId="77777777" w:rsidR="008A4883" w:rsidRDefault="00000000">
      <w:bookmarkStart w:id="238" w:name="ref-dillon_direct_2019"/>
      <w:bookmarkEnd w:id="237"/>
      <w:r>
        <w:t xml:space="preserve">Dillon, Whalen W., and Ross K. </w:t>
      </w:r>
      <w:proofErr w:type="spellStart"/>
      <w:r>
        <w:t>Meentemeyer</w:t>
      </w:r>
      <w:proofErr w:type="spellEnd"/>
      <w:r>
        <w:t xml:space="preserve">. 2019. “Direct and Indirect Effects of Forest Microclimate on Pathogen Spillover.” </w:t>
      </w:r>
      <w:r>
        <w:rPr>
          <w:i/>
          <w:iCs/>
        </w:rPr>
        <w:t>Ecology (Durham)</w:t>
      </w:r>
      <w:r>
        <w:t xml:space="preserve"> 100 (5): e02686–n/a. </w:t>
      </w:r>
      <w:hyperlink r:id="rId26">
        <w:r>
          <w:t>https://doi.org/10.1002/ecy.2686</w:t>
        </w:r>
      </w:hyperlink>
      <w:r>
        <w:t>.</w:t>
      </w:r>
    </w:p>
    <w:p w14:paraId="337126C3" w14:textId="77777777" w:rsidR="008A4883" w:rsidRDefault="00000000">
      <w:bookmarkStart w:id="239" w:name="ref-dobson_population_2004"/>
      <w:bookmarkEnd w:id="238"/>
      <w:r>
        <w:lastRenderedPageBreak/>
        <w:t xml:space="preserve">Dobson, Andrew. 2004. “Population Dynamics of Pathogens with Multiple Host Species.” </w:t>
      </w:r>
      <w:r>
        <w:rPr>
          <w:i/>
          <w:iCs/>
        </w:rPr>
        <w:t>The American Naturalist</w:t>
      </w:r>
      <w:r>
        <w:t xml:space="preserve"> 164 (S5): S64–78. </w:t>
      </w:r>
      <w:hyperlink r:id="rId27">
        <w:r>
          <w:t>https://doi.org/10.1086/424681</w:t>
        </w:r>
      </w:hyperlink>
      <w:r>
        <w:t>.</w:t>
      </w:r>
    </w:p>
    <w:p w14:paraId="16E8D9CA" w14:textId="77777777" w:rsidR="008A4883" w:rsidRDefault="00000000">
      <w:bookmarkStart w:id="240" w:name="ref-downs_scaling_2019"/>
      <w:bookmarkEnd w:id="239"/>
      <w:r>
        <w:t xml:space="preserve">Downs, Cynthia J., Laura A. </w:t>
      </w:r>
      <w:proofErr w:type="spellStart"/>
      <w:r>
        <w:t>Schoenle</w:t>
      </w:r>
      <w:proofErr w:type="spellEnd"/>
      <w:r>
        <w:t xml:space="preserve">, Barbara A. Han, Jon F. Harrison, and Lynn B. Martin. 2019. “Scaling of Host Competence.” </w:t>
      </w:r>
      <w:r>
        <w:rPr>
          <w:i/>
          <w:iCs/>
        </w:rPr>
        <w:t>Trends in Parasitology</w:t>
      </w:r>
      <w:r>
        <w:t xml:space="preserve"> 35 (3): 182–92. </w:t>
      </w:r>
      <w:hyperlink r:id="rId28">
        <w:r>
          <w:t>https://doi.org/10.1016/j.pt.2018.12.002</w:t>
        </w:r>
      </w:hyperlink>
      <w:r>
        <w:t>.</w:t>
      </w:r>
    </w:p>
    <w:p w14:paraId="7DF7D0C7" w14:textId="77777777" w:rsidR="008A4883" w:rsidRDefault="00000000">
      <w:bookmarkStart w:id="241" w:name="ref-faust_null_2017"/>
      <w:bookmarkEnd w:id="240"/>
      <w:r>
        <w:t xml:space="preserve">Faust, Christina L., Andrew P. Dobson, Nicole </w:t>
      </w:r>
      <w:proofErr w:type="spellStart"/>
      <w:r>
        <w:t>Gottdenker</w:t>
      </w:r>
      <w:proofErr w:type="spellEnd"/>
      <w:r>
        <w:t xml:space="preserve">, Laura S. P. Bloomfield, Hamish I. McCallum, Thomas R. Gillespie, Maria </w:t>
      </w:r>
      <w:proofErr w:type="spellStart"/>
      <w:r>
        <w:t>Diuk</w:t>
      </w:r>
      <w:proofErr w:type="spellEnd"/>
      <w:r>
        <w:t xml:space="preserve">-Wasser, and Raina K. Plowright. 2017. “Null Expectations for Disease Dynamics in Shrinking Habitat: Dilution or Amplification?” </w:t>
      </w:r>
      <w:r>
        <w:rPr>
          <w:i/>
          <w:iCs/>
        </w:rPr>
        <w:t>Philosophical Transactions of the Royal Society B: Biological Sciences</w:t>
      </w:r>
      <w:r>
        <w:t xml:space="preserve"> 372 (1722). </w:t>
      </w:r>
      <w:hyperlink r:id="rId29">
        <w:r>
          <w:t>https://doi.org/10.1098/rstb.2016.0173</w:t>
        </w:r>
      </w:hyperlink>
      <w:r>
        <w:t>.</w:t>
      </w:r>
    </w:p>
    <w:p w14:paraId="27115D8D" w14:textId="77777777" w:rsidR="008A4883" w:rsidRDefault="00000000">
      <w:bookmarkStart w:id="242" w:name="ref-fenton_parasite_2002"/>
      <w:bookmarkEnd w:id="241"/>
      <w:r>
        <w:t xml:space="preserve">Fenton, A., J. P. Fairbairn, R. Norman, and P. J. Hudson. 2002. “Parasite Transmission: Reconciling Theory and Reality.” </w:t>
      </w:r>
      <w:r>
        <w:rPr>
          <w:i/>
          <w:iCs/>
        </w:rPr>
        <w:t>Journal of Animal Ecology</w:t>
      </w:r>
      <w:r>
        <w:t xml:space="preserve"> 71 (5): 893–905. </w:t>
      </w:r>
      <w:hyperlink r:id="rId30">
        <w:r>
          <w:t>https://doi.org/10.1046/j.1365-2656.2002.00656.x</w:t>
        </w:r>
      </w:hyperlink>
      <w:r>
        <w:t>.</w:t>
      </w:r>
    </w:p>
    <w:p w14:paraId="603EBC6B" w14:textId="77777777" w:rsidR="008A4883" w:rsidRDefault="00000000">
      <w:bookmarkStart w:id="243" w:name="ref-gervasi_context_2015"/>
      <w:bookmarkEnd w:id="242"/>
      <w:proofErr w:type="spellStart"/>
      <w:r>
        <w:t>Gervasi</w:t>
      </w:r>
      <w:proofErr w:type="spellEnd"/>
      <w:r>
        <w:t xml:space="preserve">, Stephanie S., David J. </w:t>
      </w:r>
      <w:proofErr w:type="spellStart"/>
      <w:r>
        <w:t>Civitello</w:t>
      </w:r>
      <w:proofErr w:type="spellEnd"/>
      <w:r>
        <w:t xml:space="preserve">, Holly J. </w:t>
      </w:r>
      <w:proofErr w:type="spellStart"/>
      <w:r>
        <w:t>Kilvitis</w:t>
      </w:r>
      <w:proofErr w:type="spellEnd"/>
      <w:r>
        <w:t xml:space="preserve">, and Lynn B. Martin. 2015. “The Context of Host Competence: A Role for Plasticity in Host–Parasite Dynamics.” </w:t>
      </w:r>
      <w:r>
        <w:rPr>
          <w:i/>
          <w:iCs/>
        </w:rPr>
        <w:t>Trends in Parasitology</w:t>
      </w:r>
      <w:r>
        <w:t xml:space="preserve"> 31 (9): 419–25. </w:t>
      </w:r>
      <w:hyperlink r:id="rId31">
        <w:r>
          <w:t>https://doi.org/10.1016/j.pt.2015.05.002</w:t>
        </w:r>
      </w:hyperlink>
      <w:r>
        <w:t>.</w:t>
      </w:r>
    </w:p>
    <w:p w14:paraId="61CF38AD" w14:textId="77777777" w:rsidR="008A4883" w:rsidRDefault="00000000">
      <w:bookmarkStart w:id="244" w:name="ref-gray_ecology_2009"/>
      <w:bookmarkEnd w:id="243"/>
      <w:r>
        <w:t xml:space="preserve">Gray, Matthew J., Debra L. Miller, and Jason T. </w:t>
      </w:r>
      <w:proofErr w:type="spellStart"/>
      <w:r>
        <w:t>Hoverman</w:t>
      </w:r>
      <w:proofErr w:type="spellEnd"/>
      <w:r>
        <w:t xml:space="preserve">. 2009. “Ecology and Pathology of Amphibian </w:t>
      </w:r>
      <w:proofErr w:type="spellStart"/>
      <w:r>
        <w:t>Ranaviruses</w:t>
      </w:r>
      <w:proofErr w:type="spellEnd"/>
      <w:r>
        <w:t xml:space="preserve">.” </w:t>
      </w:r>
      <w:r>
        <w:rPr>
          <w:i/>
          <w:iCs/>
        </w:rPr>
        <w:t>Diseases of Aquatic Organisms</w:t>
      </w:r>
      <w:r>
        <w:t xml:space="preserve"> 87 (3): 243–66. </w:t>
      </w:r>
      <w:hyperlink r:id="rId32">
        <w:r>
          <w:t>https://doi.org/10.3354/dao02138</w:t>
        </w:r>
      </w:hyperlink>
      <w:r>
        <w:t>.</w:t>
      </w:r>
    </w:p>
    <w:p w14:paraId="65BE1C96" w14:textId="77777777" w:rsidR="008A4883" w:rsidRDefault="00000000">
      <w:bookmarkStart w:id="245" w:name="ref-hall_why_2010"/>
      <w:bookmarkEnd w:id="244"/>
      <w:r>
        <w:t xml:space="preserve">Hall, Spencer R., Robyn Smyth, Claes R. Becker, Meghan A. Duffy, Christine J. Knight, Sally </w:t>
      </w:r>
      <w:proofErr w:type="spellStart"/>
      <w:r>
        <w:t>MacIntyre</w:t>
      </w:r>
      <w:proofErr w:type="spellEnd"/>
      <w:r>
        <w:t xml:space="preserve">, Alan J. Tessier, and Carla E. </w:t>
      </w:r>
      <w:proofErr w:type="spellStart"/>
      <w:r>
        <w:t>Cáceres</w:t>
      </w:r>
      <w:proofErr w:type="spellEnd"/>
      <w:r>
        <w:t xml:space="preserve">. 2010. “Why Are Daphnia in Some Lakes Sicker? Disease Ecology, Habitat Structure, and the Plankton.” </w:t>
      </w:r>
      <w:proofErr w:type="spellStart"/>
      <w:r>
        <w:rPr>
          <w:i/>
          <w:iCs/>
        </w:rPr>
        <w:t>BioScience</w:t>
      </w:r>
      <w:proofErr w:type="spellEnd"/>
      <w:r>
        <w:t xml:space="preserve"> 60 (5): 363–75. </w:t>
      </w:r>
      <w:hyperlink r:id="rId33">
        <w:r>
          <w:t>https://doi.org/10.1525/bio.2010.60.5.6</w:t>
        </w:r>
      </w:hyperlink>
      <w:r>
        <w:t>.</w:t>
      </w:r>
    </w:p>
    <w:p w14:paraId="495B9B3B" w14:textId="77777777" w:rsidR="008A4883" w:rsidRDefault="00000000">
      <w:bookmarkStart w:id="246" w:name="ref-halliday_past_2019"/>
      <w:bookmarkEnd w:id="245"/>
      <w:r>
        <w:t xml:space="preserve">Halliday, Fletcher W., Robert W. Heckman, Peter A. </w:t>
      </w:r>
      <w:proofErr w:type="spellStart"/>
      <w:r>
        <w:t>Wilfahrt</w:t>
      </w:r>
      <w:proofErr w:type="spellEnd"/>
      <w:r>
        <w:t xml:space="preserve">, and Charles E. Mitchell. 2019. “Past Is Prologue: Host Community Assembly and the Risk of Infectious Disease over Time.” </w:t>
      </w:r>
      <w:r>
        <w:rPr>
          <w:i/>
          <w:iCs/>
        </w:rPr>
        <w:t>Ecology Letters</w:t>
      </w:r>
      <w:r>
        <w:t xml:space="preserve"> 22 (1): 138–48. </w:t>
      </w:r>
      <w:hyperlink r:id="rId34">
        <w:r>
          <w:t>https://doi.org/10.1111/ele.13176</w:t>
        </w:r>
      </w:hyperlink>
      <w:r>
        <w:t>.</w:t>
      </w:r>
    </w:p>
    <w:p w14:paraId="5A5F001F" w14:textId="77777777" w:rsidR="008A4883" w:rsidRDefault="00000000">
      <w:bookmarkStart w:id="247" w:name="ref-holm_simple_1979"/>
      <w:bookmarkEnd w:id="246"/>
      <w:r>
        <w:t xml:space="preserve">Holm, </w:t>
      </w:r>
      <w:proofErr w:type="spellStart"/>
      <w:r>
        <w:t>Sture</w:t>
      </w:r>
      <w:proofErr w:type="spellEnd"/>
      <w:r>
        <w:t>. 1979. “A Simple Sequentially Rejective Multiple Test Procedure.”</w:t>
      </w:r>
    </w:p>
    <w:p w14:paraId="09948F5D" w14:textId="77777777" w:rsidR="008A4883" w:rsidRDefault="00000000">
      <w:bookmarkStart w:id="248" w:name="ref-holt_parasite_2003"/>
      <w:bookmarkEnd w:id="247"/>
      <w:r>
        <w:t xml:space="preserve">Holt, Robert D., Andrew P. Dobson, Michael </w:t>
      </w:r>
      <w:proofErr w:type="spellStart"/>
      <w:r>
        <w:t>Begon</w:t>
      </w:r>
      <w:proofErr w:type="spellEnd"/>
      <w:r>
        <w:t xml:space="preserve">, Roger G. Bowers, and Eric M. </w:t>
      </w:r>
      <w:proofErr w:type="spellStart"/>
      <w:r>
        <w:t>Schauber</w:t>
      </w:r>
      <w:proofErr w:type="spellEnd"/>
      <w:r>
        <w:t xml:space="preserve">. 2003. “Parasite Establishment in Host Communities.” </w:t>
      </w:r>
      <w:r>
        <w:rPr>
          <w:i/>
          <w:iCs/>
        </w:rPr>
        <w:t>Ecology Letters</w:t>
      </w:r>
      <w:r>
        <w:t xml:space="preserve"> 6 (9): 837–42. </w:t>
      </w:r>
      <w:hyperlink r:id="rId35">
        <w:r>
          <w:t>https://doi.org/10.1046/j.1461-0248.2003.00501.x</w:t>
        </w:r>
      </w:hyperlink>
      <w:r>
        <w:t>.</w:t>
      </w:r>
    </w:p>
    <w:p w14:paraId="234C9E0E" w14:textId="77777777" w:rsidR="008A4883" w:rsidRDefault="00000000">
      <w:bookmarkStart w:id="249" w:name="ref-hopkins_systematic_2020"/>
      <w:bookmarkEnd w:id="248"/>
      <w:r>
        <w:t xml:space="preserve">Hopkins, Skylar R., Arietta E. Fleming‐Davies, Lisa K. Belden, Jeremy M. </w:t>
      </w:r>
      <w:proofErr w:type="spellStart"/>
      <w:r>
        <w:t>Wojdak</w:t>
      </w:r>
      <w:proofErr w:type="spellEnd"/>
      <w:r>
        <w:t xml:space="preserve">, and Nick Golding. 2020. “Systematic Review of Modelling Assumptions and Empirical Evidence: Does Parasite Transmission Increase Nonlinearly with Host Density?” </w:t>
      </w:r>
      <w:r>
        <w:rPr>
          <w:i/>
          <w:iCs/>
        </w:rPr>
        <w:t>Methods in Ecology and Evolution</w:t>
      </w:r>
      <w:r>
        <w:t xml:space="preserve"> 11 (4): 476–86. </w:t>
      </w:r>
      <w:hyperlink r:id="rId36">
        <w:r>
          <w:t>https://doi.org/10.1111/2041-210X.13361</w:t>
        </w:r>
      </w:hyperlink>
      <w:r>
        <w:t>.</w:t>
      </w:r>
    </w:p>
    <w:p w14:paraId="4D584C90" w14:textId="77777777" w:rsidR="008A4883" w:rsidRDefault="00000000">
      <w:bookmarkStart w:id="250" w:name="ref-hoverman_phylogeny_2011"/>
      <w:bookmarkEnd w:id="249"/>
      <w:proofErr w:type="spellStart"/>
      <w:r>
        <w:t>Hoverman</w:t>
      </w:r>
      <w:proofErr w:type="spellEnd"/>
      <w:r>
        <w:t xml:space="preserve">, Jason T., Matthew J. Gray, Nathan A. Haislip, and Debra L. Miller. 2011. “Phylogeny, Life History, and Ecology Contribute to Differences in Amphibian Susceptibility to </w:t>
      </w:r>
      <w:proofErr w:type="spellStart"/>
      <w:r>
        <w:t>Ranaviruses</w:t>
      </w:r>
      <w:proofErr w:type="spellEnd"/>
      <w:r>
        <w:t xml:space="preserve">.” </w:t>
      </w:r>
      <w:proofErr w:type="spellStart"/>
      <w:r>
        <w:rPr>
          <w:i/>
          <w:iCs/>
        </w:rPr>
        <w:t>EcoHealth</w:t>
      </w:r>
      <w:proofErr w:type="spellEnd"/>
      <w:r>
        <w:t xml:space="preserve"> 8 (3): 301–19. </w:t>
      </w:r>
      <w:hyperlink r:id="rId37">
        <w:r>
          <w:t>https://doi.org/10.1007/s10393-011-0717-7</w:t>
        </w:r>
      </w:hyperlink>
      <w:r>
        <w:t>.</w:t>
      </w:r>
    </w:p>
    <w:p w14:paraId="4F7E031C" w14:textId="77777777" w:rsidR="008A4883" w:rsidRDefault="00000000">
      <w:bookmarkStart w:id="251" w:name="ref-johnson_why_2015"/>
      <w:bookmarkEnd w:id="250"/>
      <w:r>
        <w:t xml:space="preserve">Johnson, P. T. J., J. C. de </w:t>
      </w:r>
      <w:proofErr w:type="spellStart"/>
      <w:r>
        <w:t>Roode</w:t>
      </w:r>
      <w:proofErr w:type="spellEnd"/>
      <w:r>
        <w:t xml:space="preserve">, and A. Fenton. 2015. “Why Infectious Disease Research Needs Community Ecology.” </w:t>
      </w:r>
      <w:r>
        <w:rPr>
          <w:i/>
          <w:iCs/>
        </w:rPr>
        <w:t>Science (American Association for the Advancement of Science)</w:t>
      </w:r>
      <w:r>
        <w:t xml:space="preserve"> 349 (6252): 1259504. </w:t>
      </w:r>
      <w:hyperlink r:id="rId38">
        <w:r>
          <w:t>https://doi.org/10.1126/science.1259504</w:t>
        </w:r>
      </w:hyperlink>
      <w:r>
        <w:t>.</w:t>
      </w:r>
    </w:p>
    <w:p w14:paraId="304A17FF" w14:textId="77777777" w:rsidR="008A4883" w:rsidRDefault="00000000">
      <w:bookmarkStart w:id="252" w:name="ref-johnson_community_2019"/>
      <w:bookmarkEnd w:id="251"/>
      <w:r>
        <w:t xml:space="preserve">Johnson, Pieter T. J., Dana M. Calhoun, </w:t>
      </w:r>
      <w:proofErr w:type="spellStart"/>
      <w:r>
        <w:t>Tawni</w:t>
      </w:r>
      <w:proofErr w:type="spellEnd"/>
      <w:r>
        <w:t xml:space="preserve"> </w:t>
      </w:r>
      <w:proofErr w:type="spellStart"/>
      <w:r>
        <w:t>Riepe</w:t>
      </w:r>
      <w:proofErr w:type="spellEnd"/>
      <w:r>
        <w:t>, Travis McDevitt-</w:t>
      </w:r>
      <w:proofErr w:type="spellStart"/>
      <w:r>
        <w:t>Galles</w:t>
      </w:r>
      <w:proofErr w:type="spellEnd"/>
      <w:r>
        <w:t xml:space="preserve">, and Janet </w:t>
      </w:r>
      <w:proofErr w:type="spellStart"/>
      <w:r>
        <w:t>Koprivnikar</w:t>
      </w:r>
      <w:proofErr w:type="spellEnd"/>
      <w:r>
        <w:t xml:space="preserve">. 2019. “Community Disassembly and Disease: Realistic-but Not Randomized-Biodiversity Losses Enhance Parasite Transmission.” </w:t>
      </w:r>
      <w:r>
        <w:rPr>
          <w:i/>
          <w:iCs/>
        </w:rPr>
        <w:t>Proceedings of the Royal Society B: Biological Sciences</w:t>
      </w:r>
      <w:r>
        <w:t xml:space="preserve">. </w:t>
      </w:r>
      <w:hyperlink r:id="rId39">
        <w:r>
          <w:t>https://doi.org/10.1098/rspb.2019.0260</w:t>
        </w:r>
      </w:hyperlink>
      <w:r>
        <w:t>.</w:t>
      </w:r>
    </w:p>
    <w:p w14:paraId="25876EC6" w14:textId="77777777" w:rsidR="008A4883" w:rsidRDefault="00000000">
      <w:bookmarkStart w:id="253" w:name="ref-johnson_biodiversity_2013"/>
      <w:bookmarkEnd w:id="252"/>
      <w:r>
        <w:lastRenderedPageBreak/>
        <w:t xml:space="preserve">Johnson, Pieter T. J., Daniel L. Preston, Jason T. </w:t>
      </w:r>
      <w:proofErr w:type="spellStart"/>
      <w:r>
        <w:t>Hoverman</w:t>
      </w:r>
      <w:proofErr w:type="spellEnd"/>
      <w:r>
        <w:t xml:space="preserve">, and Katherine L. D. </w:t>
      </w:r>
      <w:proofErr w:type="spellStart"/>
      <w:r>
        <w:t>Richgels</w:t>
      </w:r>
      <w:proofErr w:type="spellEnd"/>
      <w:r>
        <w:t xml:space="preserve">. 2013. “Biodiversity Decreases Disease Through Predictable Changes in Host Community Competence.” </w:t>
      </w:r>
      <w:r>
        <w:rPr>
          <w:i/>
          <w:iCs/>
        </w:rPr>
        <w:t>Nature</w:t>
      </w:r>
      <w:r>
        <w:t xml:space="preserve">. </w:t>
      </w:r>
      <w:hyperlink r:id="rId40">
        <w:r>
          <w:t>https://doi.org/10.1038/nature11883</w:t>
        </w:r>
      </w:hyperlink>
      <w:r>
        <w:t>.</w:t>
      </w:r>
    </w:p>
    <w:p w14:paraId="57B1734D" w14:textId="77777777" w:rsidR="008A4883" w:rsidRDefault="00000000">
      <w:bookmarkStart w:id="254" w:name="ref-joseph_does_2013"/>
      <w:bookmarkEnd w:id="253"/>
      <w:r>
        <w:t xml:space="preserve">Joseph, Maxwell B., Joseph R. </w:t>
      </w:r>
      <w:proofErr w:type="spellStart"/>
      <w:r>
        <w:t>Mihaljevic</w:t>
      </w:r>
      <w:proofErr w:type="spellEnd"/>
      <w:r>
        <w:t xml:space="preserve">, Sarah A. </w:t>
      </w:r>
      <w:proofErr w:type="spellStart"/>
      <w:r>
        <w:t>Orlofske</w:t>
      </w:r>
      <w:proofErr w:type="spellEnd"/>
      <w:r>
        <w:t xml:space="preserve">, Sara H. Paull, and Richard </w:t>
      </w:r>
      <w:proofErr w:type="spellStart"/>
      <w:r>
        <w:t>Ostfeld</w:t>
      </w:r>
      <w:proofErr w:type="spellEnd"/>
      <w:r>
        <w:t xml:space="preserve">. 2013. “Does Life History Mediate Changing Disease Risk When Communities Disassemble?” </w:t>
      </w:r>
      <w:r>
        <w:rPr>
          <w:i/>
          <w:iCs/>
        </w:rPr>
        <w:t>Ecology Letters</w:t>
      </w:r>
      <w:r>
        <w:t xml:space="preserve"> 16 (11): 1405–12. </w:t>
      </w:r>
      <w:hyperlink r:id="rId41">
        <w:r>
          <w:t>https://doi.org/10.1111/ele.12180</w:t>
        </w:r>
      </w:hyperlink>
      <w:r>
        <w:t>.</w:t>
      </w:r>
    </w:p>
    <w:p w14:paraId="4DA134DA" w14:textId="77777777" w:rsidR="008A4883" w:rsidRDefault="00000000">
      <w:bookmarkStart w:id="255" w:name="ref-keesing_effects_2006"/>
      <w:bookmarkEnd w:id="254"/>
      <w:proofErr w:type="spellStart"/>
      <w:r>
        <w:t>Keesing</w:t>
      </w:r>
      <w:proofErr w:type="spellEnd"/>
      <w:r>
        <w:t xml:space="preserve">, F., R. D. Holt, and R. S. </w:t>
      </w:r>
      <w:proofErr w:type="spellStart"/>
      <w:r>
        <w:t>Ostfeld</w:t>
      </w:r>
      <w:proofErr w:type="spellEnd"/>
      <w:r>
        <w:t xml:space="preserve">. 2006. “Effects of Species Diversity on Disease Risk.” </w:t>
      </w:r>
      <w:r>
        <w:rPr>
          <w:i/>
          <w:iCs/>
        </w:rPr>
        <w:t>Ecology Letters</w:t>
      </w:r>
      <w:r>
        <w:t xml:space="preserve"> 9 (4): 485–98. </w:t>
      </w:r>
      <w:hyperlink r:id="rId42">
        <w:r>
          <w:t>https://doi.org/10.1111/j.1461-0248.2006.00885.x</w:t>
        </w:r>
      </w:hyperlink>
      <w:r>
        <w:t>.</w:t>
      </w:r>
    </w:p>
    <w:p w14:paraId="3C756DE8" w14:textId="77777777" w:rsidR="008A4883" w:rsidRDefault="00000000">
      <w:bookmarkStart w:id="256" w:name="ref-leibold_metacommunity_2004"/>
      <w:bookmarkEnd w:id="255"/>
      <w:proofErr w:type="spellStart"/>
      <w:r>
        <w:t>Leibold</w:t>
      </w:r>
      <w:proofErr w:type="spellEnd"/>
      <w:r>
        <w:t xml:space="preserve">, M. A., M. </w:t>
      </w:r>
      <w:proofErr w:type="spellStart"/>
      <w:r>
        <w:t>Holyoak</w:t>
      </w:r>
      <w:proofErr w:type="spellEnd"/>
      <w:r>
        <w:t xml:space="preserve">, N. Mouquet, P. </w:t>
      </w:r>
      <w:proofErr w:type="spellStart"/>
      <w:r>
        <w:t>Amarasekare</w:t>
      </w:r>
      <w:proofErr w:type="spellEnd"/>
      <w:r>
        <w:t xml:space="preserve">, J. M. Chase, M. F. Hoopes, R. D. Holt, et al. 2004. “The Metacommunity Concept: A Framework for Multi‐scale Community Ecology.” </w:t>
      </w:r>
      <w:r>
        <w:rPr>
          <w:i/>
          <w:iCs/>
        </w:rPr>
        <w:t>Ecology Letters</w:t>
      </w:r>
      <w:r>
        <w:t xml:space="preserve"> 7 (7): 601–13. </w:t>
      </w:r>
      <w:hyperlink r:id="rId43">
        <w:r>
          <w:t>https://doi.org/10.1111/j.1461-0248.2004.00608.x</w:t>
        </w:r>
      </w:hyperlink>
      <w:r>
        <w:t>.</w:t>
      </w:r>
    </w:p>
    <w:p w14:paraId="0006278A" w14:textId="77777777" w:rsidR="008A4883" w:rsidRDefault="00000000">
      <w:bookmarkStart w:id="257" w:name="ref-leibold_coherence_2002"/>
      <w:bookmarkEnd w:id="256"/>
      <w:proofErr w:type="spellStart"/>
      <w:r>
        <w:t>Leibold</w:t>
      </w:r>
      <w:proofErr w:type="spellEnd"/>
      <w:r>
        <w:t xml:space="preserve">, Mathew A., and Gregory M. </w:t>
      </w:r>
      <w:proofErr w:type="spellStart"/>
      <w:r>
        <w:t>Mikkelson</w:t>
      </w:r>
      <w:proofErr w:type="spellEnd"/>
      <w:r>
        <w:t xml:space="preserve">. 2002. “Coherence, Species Turnover, and Boundary Clumping: Elements of Meta-Community Structure.” </w:t>
      </w:r>
      <w:r>
        <w:rPr>
          <w:i/>
          <w:iCs/>
        </w:rPr>
        <w:t>Oikos</w:t>
      </w:r>
      <w:r>
        <w:t xml:space="preserve"> 97 (2): 237–50. </w:t>
      </w:r>
      <w:hyperlink r:id="rId44">
        <w:r>
          <w:t>https://doi.org/10.1034/j.1600-0706.2002.970210.x</w:t>
        </w:r>
      </w:hyperlink>
      <w:r>
        <w:t>.</w:t>
      </w:r>
    </w:p>
    <w:p w14:paraId="07278CD6" w14:textId="77777777" w:rsidR="008A4883" w:rsidRDefault="00000000">
      <w:bookmarkStart w:id="258" w:name="ref-lesbarreres_ranavirus_2012"/>
      <w:bookmarkEnd w:id="257"/>
      <w:proofErr w:type="spellStart"/>
      <w:r>
        <w:t>Lesbarrères</w:t>
      </w:r>
      <w:proofErr w:type="spellEnd"/>
      <w:r>
        <w:t xml:space="preserve">, D., A. </w:t>
      </w:r>
      <w:proofErr w:type="spellStart"/>
      <w:r>
        <w:t>Balseiro</w:t>
      </w:r>
      <w:proofErr w:type="spellEnd"/>
      <w:r>
        <w:t xml:space="preserve">, J. Brunner, V. G. </w:t>
      </w:r>
      <w:proofErr w:type="spellStart"/>
      <w:r>
        <w:t>Chinchar</w:t>
      </w:r>
      <w:proofErr w:type="spellEnd"/>
      <w:r>
        <w:t xml:space="preserve">, A. </w:t>
      </w:r>
      <w:proofErr w:type="spellStart"/>
      <w:r>
        <w:t>Duffus</w:t>
      </w:r>
      <w:proofErr w:type="spellEnd"/>
      <w:r>
        <w:t xml:space="preserve">, J. Kerby, D. L. Miller, et al. 2012. “Ranavirus: Past, Present and Future.” </w:t>
      </w:r>
      <w:r>
        <w:rPr>
          <w:i/>
          <w:iCs/>
        </w:rPr>
        <w:t>Biology Letters</w:t>
      </w:r>
      <w:r>
        <w:t xml:space="preserve"> 8 (4): 481–83. </w:t>
      </w:r>
      <w:hyperlink r:id="rId45">
        <w:r>
          <w:t>https://doi.org/10.1098/rsbl.2011.0951</w:t>
        </w:r>
      </w:hyperlink>
      <w:r>
        <w:t>.</w:t>
      </w:r>
    </w:p>
    <w:p w14:paraId="1352ADF6" w14:textId="77777777" w:rsidR="008A4883" w:rsidRDefault="00000000">
      <w:bookmarkStart w:id="259" w:name="ref-logiudice_ecology_2003"/>
      <w:bookmarkEnd w:id="258"/>
      <w:r>
        <w:t xml:space="preserve">LoGiudice, Kathleen, Richard S. </w:t>
      </w:r>
      <w:proofErr w:type="spellStart"/>
      <w:r>
        <w:t>Ostfeld</w:t>
      </w:r>
      <w:proofErr w:type="spellEnd"/>
      <w:r>
        <w:t xml:space="preserve">, Kenneth A. Schmidt, and Felicia </w:t>
      </w:r>
      <w:proofErr w:type="spellStart"/>
      <w:r>
        <w:t>Keesing</w:t>
      </w:r>
      <w:proofErr w:type="spellEnd"/>
      <w:r>
        <w:t xml:space="preserve">. 2003. “The Ecology of Infectious Disease: Effects of Host Diversity and Community Composition on Lyme Disease Risk.” </w:t>
      </w:r>
      <w:r>
        <w:rPr>
          <w:i/>
          <w:iCs/>
        </w:rPr>
        <w:t>Proceedings of the National Academy of Sciences - PNAS</w:t>
      </w:r>
      <w:r>
        <w:t xml:space="preserve"> 100 (2): 567–71. </w:t>
      </w:r>
      <w:hyperlink r:id="rId46">
        <w:r>
          <w:t>https://doi.org/10.1073/pnas.0233733100</w:t>
        </w:r>
      </w:hyperlink>
      <w:r>
        <w:t>.</w:t>
      </w:r>
    </w:p>
    <w:p w14:paraId="65E86AAF" w14:textId="77777777" w:rsidR="008A4883" w:rsidRDefault="00000000">
      <w:bookmarkStart w:id="260" w:name="ref-luis_species_2018"/>
      <w:bookmarkEnd w:id="259"/>
      <w:r>
        <w:t xml:space="preserve">Luis, Angela D., Amy J. </w:t>
      </w:r>
      <w:proofErr w:type="spellStart"/>
      <w:r>
        <w:t>Kuenzi</w:t>
      </w:r>
      <w:proofErr w:type="spellEnd"/>
      <w:r>
        <w:t xml:space="preserve">, and James N. Mills. 2018. “Species Diversity Concurrently Dilutes and Amplifies Transmission in a Zoonotic Host–Pathogen System Through Competing Mechanisms.” </w:t>
      </w:r>
      <w:r>
        <w:rPr>
          <w:i/>
          <w:iCs/>
        </w:rPr>
        <w:t>Proceedings of the National Academy of Sciences - PNAS</w:t>
      </w:r>
      <w:r>
        <w:t xml:space="preserve"> 115 (31): 7979–84. </w:t>
      </w:r>
      <w:hyperlink r:id="rId47">
        <w:r>
          <w:t>https://doi.org/10.1073/pnas.1807106115</w:t>
        </w:r>
      </w:hyperlink>
      <w:r>
        <w:t>.</w:t>
      </w:r>
    </w:p>
    <w:p w14:paraId="2051ABB0" w14:textId="77777777" w:rsidR="008A4883" w:rsidRDefault="00000000">
      <w:bookmarkStart w:id="261" w:name="ref-martin_burrows_2019"/>
      <w:bookmarkEnd w:id="260"/>
      <w:r>
        <w:t xml:space="preserve">Martin, </w:t>
      </w:r>
      <w:proofErr w:type="spellStart"/>
      <w:r>
        <w:t>Alynn</w:t>
      </w:r>
      <w:proofErr w:type="spellEnd"/>
      <w:r>
        <w:t xml:space="preserve"> M., Hayley Ricardo, Adrianna </w:t>
      </w:r>
      <w:proofErr w:type="spellStart"/>
      <w:r>
        <w:t>Tompros</w:t>
      </w:r>
      <w:proofErr w:type="spellEnd"/>
      <w:r>
        <w:t xml:space="preserve">, </w:t>
      </w:r>
      <w:proofErr w:type="spellStart"/>
      <w:r>
        <w:t>Tamieka</w:t>
      </w:r>
      <w:proofErr w:type="spellEnd"/>
      <w:r>
        <w:t xml:space="preserve"> A. Fraser, Adam Polkinghorne, and Scott Carver. 2019. “Burrows with Resources Have Greater Visitation and May Enhance Mange Transmission Among Wombats.” </w:t>
      </w:r>
      <w:r>
        <w:rPr>
          <w:i/>
          <w:iCs/>
        </w:rPr>
        <w:t>Australian Mammalogy</w:t>
      </w:r>
      <w:r>
        <w:t xml:space="preserve">. </w:t>
      </w:r>
      <w:hyperlink r:id="rId48">
        <w:r>
          <w:t>https://doi.org/10.1071/AM18013</w:t>
        </w:r>
      </w:hyperlink>
      <w:r>
        <w:t>.</w:t>
      </w:r>
    </w:p>
    <w:p w14:paraId="783446B7" w14:textId="77777777" w:rsidR="008A4883" w:rsidRDefault="00000000">
      <w:bookmarkStart w:id="262" w:name="ref-merrill_variation_2019"/>
      <w:bookmarkEnd w:id="261"/>
      <w:r>
        <w:t xml:space="preserve">Merrill, Tara E. Stewart, Spencer R. Hall, Loren Merrill, and Carla E. </w:t>
      </w:r>
      <w:proofErr w:type="spellStart"/>
      <w:r>
        <w:t>Cáceres</w:t>
      </w:r>
      <w:proofErr w:type="spellEnd"/>
      <w:r>
        <w:t xml:space="preserve">. 2019. “Variation in Immune Defense Shapes Disease Outcomes in Laboratory and Wild Daphnia.” </w:t>
      </w:r>
      <w:r>
        <w:rPr>
          <w:i/>
          <w:iCs/>
        </w:rPr>
        <w:t>Integrative and Comparative Biology</w:t>
      </w:r>
      <w:r>
        <w:t xml:space="preserve"> 59 (5): 1203–19. </w:t>
      </w:r>
      <w:hyperlink r:id="rId49">
        <w:r>
          <w:t>https://doi.org/10.1093/icb/icz079</w:t>
        </w:r>
      </w:hyperlink>
      <w:r>
        <w:t>.</w:t>
      </w:r>
    </w:p>
    <w:p w14:paraId="0889DB23" w14:textId="77777777" w:rsidR="008A4883" w:rsidRDefault="00000000">
      <w:bookmarkStart w:id="263" w:name="ref-merrill_towards_2020"/>
      <w:bookmarkEnd w:id="262"/>
      <w:r>
        <w:t xml:space="preserve">Merrill, Tara E. Stewart, and Pieter T. J. Johnson. 2020. “Towards a Mechanistic Understanding of Competence: A Missing Link in Diversity-Disease Research.” </w:t>
      </w:r>
      <w:r>
        <w:rPr>
          <w:i/>
          <w:iCs/>
        </w:rPr>
        <w:t>Review</w:t>
      </w:r>
      <w:r>
        <w:t>.</w:t>
      </w:r>
    </w:p>
    <w:p w14:paraId="2BA87C8C" w14:textId="77777777" w:rsidR="008A4883" w:rsidRDefault="00000000">
      <w:bookmarkStart w:id="264" w:name="ref-mihaljevic_parasite_2018"/>
      <w:bookmarkEnd w:id="263"/>
      <w:proofErr w:type="spellStart"/>
      <w:r>
        <w:t>Mihaljevic</w:t>
      </w:r>
      <w:proofErr w:type="spellEnd"/>
      <w:r>
        <w:t xml:space="preserve">, Joseph R., Bethany J. </w:t>
      </w:r>
      <w:proofErr w:type="spellStart"/>
      <w:r>
        <w:t>Hoye</w:t>
      </w:r>
      <w:proofErr w:type="spellEnd"/>
      <w:r>
        <w:t xml:space="preserve">, and Pieter T. J. Johnson. 2018. “Parasite Metacommunities: Evaluating the Roles of Host Community Composition and Environmental Gradients in Structuring Symbiont Communities Within Amphibians.” </w:t>
      </w:r>
      <w:r>
        <w:rPr>
          <w:i/>
          <w:iCs/>
        </w:rPr>
        <w:t>The Journal of Animal Ecology</w:t>
      </w:r>
      <w:r>
        <w:t xml:space="preserve"> 87 (2): 354–68. </w:t>
      </w:r>
      <w:hyperlink r:id="rId50">
        <w:r>
          <w:t>https://doi.org/10.1111/1365-2656.12735</w:t>
        </w:r>
      </w:hyperlink>
      <w:r>
        <w:t>.</w:t>
      </w:r>
    </w:p>
    <w:p w14:paraId="79BECE7D" w14:textId="77777777" w:rsidR="008A4883" w:rsidRDefault="00000000">
      <w:bookmarkStart w:id="265" w:name="ref-nazir_environmental_2012"/>
      <w:bookmarkEnd w:id="264"/>
      <w:r>
        <w:t xml:space="preserve">Nazir, J., M. Spengler, and R. E. </w:t>
      </w:r>
      <w:proofErr w:type="spellStart"/>
      <w:r>
        <w:t>Marschang</w:t>
      </w:r>
      <w:proofErr w:type="spellEnd"/>
      <w:r>
        <w:t xml:space="preserve">. 2012. “Environmental Persistence of Amphibian and Reptilian </w:t>
      </w:r>
      <w:proofErr w:type="spellStart"/>
      <w:r>
        <w:t>Ranaviruses</w:t>
      </w:r>
      <w:proofErr w:type="spellEnd"/>
      <w:r>
        <w:t xml:space="preserve">.” </w:t>
      </w:r>
      <w:r>
        <w:rPr>
          <w:i/>
          <w:iCs/>
        </w:rPr>
        <w:t>Diseases of Aquatic Organisms</w:t>
      </w:r>
      <w:r>
        <w:t xml:space="preserve"> 98 (3): 177–84. </w:t>
      </w:r>
      <w:hyperlink r:id="rId51">
        <w:r>
          <w:t>https://doi.org/10.3354/dao02443</w:t>
        </w:r>
      </w:hyperlink>
      <w:r>
        <w:t>.</w:t>
      </w:r>
    </w:p>
    <w:p w14:paraId="28048421" w14:textId="77777777" w:rsidR="008A4883" w:rsidRDefault="00000000">
      <w:bookmarkStart w:id="266" w:name="ref-north_anthropogenic_2015"/>
      <w:bookmarkEnd w:id="265"/>
      <w:r>
        <w:t>North, Alexandra C., David J. Hodgson, Stephen J. Price, and Amber G. F. Griffiths. 2015. “Anthropogenic and Ecological Drivers of Amphibian Disease (</w:t>
      </w:r>
      <w:proofErr w:type="spellStart"/>
      <w:r>
        <w:t>Ranavirosis</w:t>
      </w:r>
      <w:proofErr w:type="spellEnd"/>
      <w:r>
        <w:t xml:space="preserve">).” </w:t>
      </w:r>
      <w:proofErr w:type="spellStart"/>
      <w:r>
        <w:rPr>
          <w:i/>
          <w:iCs/>
        </w:rPr>
        <w:t>PloS</w:t>
      </w:r>
      <w:proofErr w:type="spellEnd"/>
      <w:r>
        <w:rPr>
          <w:i/>
          <w:iCs/>
        </w:rPr>
        <w:t xml:space="preserve"> One</w:t>
      </w:r>
      <w:r>
        <w:t xml:space="preserve"> 10 (6): e0127037. </w:t>
      </w:r>
      <w:hyperlink r:id="rId52">
        <w:r>
          <w:t>https://doi.org/10.1371/journal.pone.0127037</w:t>
        </w:r>
      </w:hyperlink>
      <w:r>
        <w:t>.</w:t>
      </w:r>
    </w:p>
    <w:p w14:paraId="504D9D0F" w14:textId="77777777" w:rsidR="008A4883" w:rsidRDefault="00000000">
      <w:bookmarkStart w:id="267" w:name="ref-ostfeld_community_2003"/>
      <w:bookmarkEnd w:id="266"/>
      <w:proofErr w:type="spellStart"/>
      <w:r>
        <w:lastRenderedPageBreak/>
        <w:t>Ostfeld</w:t>
      </w:r>
      <w:proofErr w:type="spellEnd"/>
      <w:r>
        <w:t xml:space="preserve">, Richard S., and Kathleen LoGiudice. 2003. “Community Disassembly, Biodiversity Loss, and the Erosion of an Ecosystem Service.” </w:t>
      </w:r>
      <w:r>
        <w:rPr>
          <w:i/>
          <w:iCs/>
        </w:rPr>
        <w:t>Ecology</w:t>
      </w:r>
      <w:r>
        <w:t xml:space="preserve"> 84 (6): 1421–27. </w:t>
      </w:r>
      <w:hyperlink r:id="rId53">
        <w:r>
          <w:t>https://doi.org/10.1890/02-3125</w:t>
        </w:r>
      </w:hyperlink>
      <w:r>
        <w:t>.</w:t>
      </w:r>
    </w:p>
    <w:p w14:paraId="4C8F35B2" w14:textId="77777777" w:rsidR="008A4883" w:rsidRDefault="00000000">
      <w:bookmarkStart w:id="268" w:name="ref-park_characterizing_2018"/>
      <w:bookmarkEnd w:id="267"/>
      <w:r>
        <w:t xml:space="preserve">Park, A. W., M. J. Farrell, J. P. Schmidt, S. Huang, T. A. Dallas, P. </w:t>
      </w:r>
      <w:proofErr w:type="spellStart"/>
      <w:r>
        <w:t>Pappalardo</w:t>
      </w:r>
      <w:proofErr w:type="spellEnd"/>
      <w:r>
        <w:t xml:space="preserve">, J. M. Drake, et al. 2018. “Characterizing the Phylogenetic Specialism–Generalism Spectrum of Mammal Parasites.” </w:t>
      </w:r>
      <w:r>
        <w:rPr>
          <w:i/>
          <w:iCs/>
        </w:rPr>
        <w:t>Proceedings of the Royal Society. B, Biological Sciences</w:t>
      </w:r>
      <w:r>
        <w:t xml:space="preserve"> 285 (1874): 20172613. </w:t>
      </w:r>
      <w:hyperlink r:id="rId54">
        <w:r>
          <w:t>https://doi.org/10.1098/rspb.2017.2613</w:t>
        </w:r>
      </w:hyperlink>
      <w:r>
        <w:t>.</w:t>
      </w:r>
    </w:p>
    <w:p w14:paraId="2D0BC110" w14:textId="77777777" w:rsidR="008A4883" w:rsidRDefault="00000000">
      <w:bookmarkStart w:id="269" w:name="ref-patz_unhealthy_2004"/>
      <w:bookmarkEnd w:id="268"/>
      <w:r>
        <w:t xml:space="preserve">Patz, Jonathan A., Peter </w:t>
      </w:r>
      <w:proofErr w:type="spellStart"/>
      <w:r>
        <w:t>Daszak</w:t>
      </w:r>
      <w:proofErr w:type="spellEnd"/>
      <w:r>
        <w:t xml:space="preserve">, Gary M. Tabor, A. Alfonso Aguirre, Mary Pearl, Jon Epstein, Nathan D. Wolfe, et al. 2004. “Unhealthy Landscapes: Policy Recommendations on Land Use Change and Infectious Disease Emergence,” April. </w:t>
      </w:r>
      <w:hyperlink r:id="rId55">
        <w:r>
          <w:t>https://doi.org/10.1289/ehp.6877</w:t>
        </w:r>
      </w:hyperlink>
      <w:r>
        <w:t>.</w:t>
      </w:r>
    </w:p>
    <w:p w14:paraId="36FA3CA8" w14:textId="77777777" w:rsidR="008A4883" w:rsidRDefault="00000000">
      <w:bookmarkStart w:id="270" w:name="ref-pielou_interpretation_1984"/>
      <w:bookmarkEnd w:id="269"/>
      <w:proofErr w:type="spellStart"/>
      <w:r>
        <w:t>Pielou</w:t>
      </w:r>
      <w:proofErr w:type="spellEnd"/>
      <w:r>
        <w:t xml:space="preserve">, E. C. 1984. </w:t>
      </w:r>
      <w:r>
        <w:rPr>
          <w:i/>
          <w:iCs/>
        </w:rPr>
        <w:t>The Interpretation of Ecological Data: A Primer on Classification and Ordination</w:t>
      </w:r>
      <w:r>
        <w:t>. Wiley.</w:t>
      </w:r>
    </w:p>
    <w:p w14:paraId="38F5DB90" w14:textId="77777777" w:rsidR="008A4883" w:rsidRDefault="00000000">
      <w:bookmarkStart w:id="271" w:name="ref-poulin_comparative_2011"/>
      <w:bookmarkEnd w:id="270"/>
      <w:r>
        <w:t xml:space="preserve">Poulin, R., B. R. Krasnov, D. </w:t>
      </w:r>
      <w:proofErr w:type="spellStart"/>
      <w:r>
        <w:t>Mouillot</w:t>
      </w:r>
      <w:proofErr w:type="spellEnd"/>
      <w:r>
        <w:t xml:space="preserve">, and D. W. </w:t>
      </w:r>
      <w:proofErr w:type="spellStart"/>
      <w:r>
        <w:t>Thieltges</w:t>
      </w:r>
      <w:proofErr w:type="spellEnd"/>
      <w:r>
        <w:t xml:space="preserve">. 2011. “The Comparative Ecology and Biogeography of Parasites.” </w:t>
      </w:r>
      <w:hyperlink r:id="rId56">
        <w:r>
          <w:t>https://www.narcis.nl/publication/RecordID/oai:imis.nioz.nl:231270</w:t>
        </w:r>
      </w:hyperlink>
      <w:r>
        <w:t>.</w:t>
      </w:r>
    </w:p>
    <w:p w14:paraId="4AF4F7AE" w14:textId="77777777" w:rsidR="008A4883" w:rsidRDefault="00000000">
      <w:bookmarkStart w:id="272" w:name="ref-rohr_towards_2019"/>
      <w:bookmarkEnd w:id="271"/>
      <w:r>
        <w:t xml:space="preserve">Rohr, Jason R., David J. </w:t>
      </w:r>
      <w:proofErr w:type="spellStart"/>
      <w:r>
        <w:t>Civitello</w:t>
      </w:r>
      <w:proofErr w:type="spellEnd"/>
      <w:r>
        <w:t xml:space="preserve">, Fletcher W. Halliday, Peter J. Hudson, Kevin D. Lafferty, Chelsea L. Wood, and Erin A. Mordecai. 2019. “Towards Common Ground in the Biodiversity–Disease Debate.” </w:t>
      </w:r>
      <w:r>
        <w:rPr>
          <w:i/>
          <w:iCs/>
        </w:rPr>
        <w:t>Nature Ecology &amp; Evolution</w:t>
      </w:r>
      <w:r>
        <w:t xml:space="preserve"> 4 (1): 24–33. </w:t>
      </w:r>
      <w:hyperlink r:id="rId57">
        <w:r>
          <w:t>https://doi.org/10.1038/s41559-019-1060-6</w:t>
        </w:r>
      </w:hyperlink>
      <w:r>
        <w:t>.</w:t>
      </w:r>
    </w:p>
    <w:p w14:paraId="32CEBC48" w14:textId="77777777" w:rsidR="008A4883" w:rsidRDefault="00000000">
      <w:bookmarkStart w:id="273" w:name="ref-rohr_frontiers_2011"/>
      <w:bookmarkEnd w:id="272"/>
      <w:r>
        <w:t xml:space="preserve">Rohr, Jason R., Andrew P. Dobson, Pieter T. J. Johnson, A. Marm Kilpatrick, Sara H. Paull, Thomas R. </w:t>
      </w:r>
      <w:proofErr w:type="spellStart"/>
      <w:r>
        <w:t>Raffel</w:t>
      </w:r>
      <w:proofErr w:type="spellEnd"/>
      <w:r>
        <w:t xml:space="preserve">, Diego Ruiz-Moreno, and Matthew B. Thomas. 2011. “Frontiers in Climate Change–Disease Research.” </w:t>
      </w:r>
      <w:r>
        <w:rPr>
          <w:i/>
          <w:iCs/>
        </w:rPr>
        <w:t>Trends in Ecology &amp; Evolution</w:t>
      </w:r>
      <w:r>
        <w:t xml:space="preserve"> 26 (6): 270–77.</w:t>
      </w:r>
    </w:p>
    <w:p w14:paraId="4019E97A" w14:textId="77777777" w:rsidR="008A4883" w:rsidRDefault="00000000">
      <w:bookmarkStart w:id="274" w:name="ref-scheele_amphibian_2019"/>
      <w:bookmarkEnd w:id="273"/>
      <w:r>
        <w:t xml:space="preserve">Scheele, Ben C., Frank </w:t>
      </w:r>
      <w:proofErr w:type="spellStart"/>
      <w:r>
        <w:t>Pasmans</w:t>
      </w:r>
      <w:proofErr w:type="spellEnd"/>
      <w:r>
        <w:t xml:space="preserve">, Lee F. </w:t>
      </w:r>
      <w:proofErr w:type="spellStart"/>
      <w:r>
        <w:t>Skerratt</w:t>
      </w:r>
      <w:proofErr w:type="spellEnd"/>
      <w:r>
        <w:t xml:space="preserve">, Lee Berger, </w:t>
      </w:r>
      <w:proofErr w:type="gramStart"/>
      <w:r>
        <w:t>An</w:t>
      </w:r>
      <w:proofErr w:type="gramEnd"/>
      <w:r>
        <w:t xml:space="preserve"> Martel, </w:t>
      </w:r>
      <w:proofErr w:type="spellStart"/>
      <w:r>
        <w:t>Wouter</w:t>
      </w:r>
      <w:proofErr w:type="spellEnd"/>
      <w:r>
        <w:t xml:space="preserve"> </w:t>
      </w:r>
      <w:proofErr w:type="spellStart"/>
      <w:r>
        <w:t>Beukema</w:t>
      </w:r>
      <w:proofErr w:type="spellEnd"/>
      <w:r>
        <w:t xml:space="preserve">, </w:t>
      </w:r>
      <w:proofErr w:type="spellStart"/>
      <w:r>
        <w:t>Aldemar</w:t>
      </w:r>
      <w:proofErr w:type="spellEnd"/>
      <w:r>
        <w:t xml:space="preserve"> A. Acevedo, et al. 2019. “Amphibian Fungal Panzootic Causes Catastrophic and Ongoing Loss of Biodiversity.” </w:t>
      </w:r>
      <w:r>
        <w:rPr>
          <w:i/>
          <w:iCs/>
        </w:rPr>
        <w:t>Science</w:t>
      </w:r>
      <w:r>
        <w:t xml:space="preserve"> 363 (6434): 1459–63. </w:t>
      </w:r>
      <w:hyperlink r:id="rId58">
        <w:r>
          <w:t>https://doi.org/10.1126/science.aav0379</w:t>
        </w:r>
      </w:hyperlink>
      <w:r>
        <w:t>.</w:t>
      </w:r>
    </w:p>
    <w:p w14:paraId="3D1EC68F" w14:textId="77777777" w:rsidR="008A4883" w:rsidRDefault="00000000">
      <w:bookmarkStart w:id="275" w:name="ref-scott-baumann_review_2015"/>
      <w:bookmarkEnd w:id="274"/>
      <w:r>
        <w:t xml:space="preserve">Scott-Baumann, James F., and Eric R. Morgan. 2015. “A Review of the Nest Protection Hypothesis: Does Inclusion of Fresh Green Plant Material in Birds’ Nests Reduce Parasite Infestation?” </w:t>
      </w:r>
      <w:r>
        <w:rPr>
          <w:i/>
          <w:iCs/>
        </w:rPr>
        <w:t>Parasitology</w:t>
      </w:r>
      <w:r>
        <w:t xml:space="preserve"> 142 (8): 1016–23. </w:t>
      </w:r>
      <w:hyperlink r:id="rId59">
        <w:r>
          <w:t>https://doi.org/10.1017/S0031182015000189</w:t>
        </w:r>
      </w:hyperlink>
      <w:r>
        <w:t>.</w:t>
      </w:r>
    </w:p>
    <w:p w14:paraId="60B44299" w14:textId="77777777" w:rsidR="008A4883" w:rsidRDefault="00000000">
      <w:bookmarkStart w:id="276" w:name="ref-tien_multiple_2010"/>
      <w:bookmarkEnd w:id="275"/>
      <w:r>
        <w:t xml:space="preserve">Tien, Joseph, and David Earn. 2010. “Multiple Transmission Pathways and Disease Dynamics in a Waterborne Pathogen Model.” </w:t>
      </w:r>
      <w:r>
        <w:rPr>
          <w:i/>
          <w:iCs/>
        </w:rPr>
        <w:t>Bulletin of Mathematical Biology</w:t>
      </w:r>
      <w:r>
        <w:t xml:space="preserve"> 72 (6): 1506–33. </w:t>
      </w:r>
      <w:hyperlink r:id="rId60">
        <w:r>
          <w:t>https://doi.org/10.1007/s11538-010-9507-6</w:t>
        </w:r>
      </w:hyperlink>
      <w:r>
        <w:t>.</w:t>
      </w:r>
    </w:p>
    <w:p w14:paraId="7E6BE1F0" w14:textId="77777777" w:rsidR="008A4883" w:rsidRDefault="00000000">
      <w:bookmarkStart w:id="277" w:name="ref-vinson_potential_2016"/>
      <w:bookmarkEnd w:id="276"/>
      <w:r>
        <w:t xml:space="preserve">Vinson, John E., John M. Drake, </w:t>
      </w:r>
      <w:proofErr w:type="spellStart"/>
      <w:r>
        <w:t>Pejman</w:t>
      </w:r>
      <w:proofErr w:type="spellEnd"/>
      <w:r>
        <w:t xml:space="preserve"> </w:t>
      </w:r>
      <w:proofErr w:type="spellStart"/>
      <w:r>
        <w:t>Rohani</w:t>
      </w:r>
      <w:proofErr w:type="spellEnd"/>
      <w:r>
        <w:t xml:space="preserve">, and Andrew W. Park. 2016. “The Potential for Sexual Transmission to Compromise Control of Ebola Virus Outbreaks.” </w:t>
      </w:r>
      <w:r>
        <w:rPr>
          <w:i/>
          <w:iCs/>
        </w:rPr>
        <w:t>Biology Letters</w:t>
      </w:r>
      <w:r>
        <w:t xml:space="preserve"> 12 (6): 20151079. </w:t>
      </w:r>
      <w:hyperlink r:id="rId61">
        <w:r>
          <w:t>https://doi.org/10.1098/rsbl.2015.1079</w:t>
        </w:r>
      </w:hyperlink>
      <w:r>
        <w:t>.</w:t>
      </w:r>
    </w:p>
    <w:p w14:paraId="0BC7A5C8" w14:textId="77777777" w:rsidR="008A4883" w:rsidRDefault="00000000">
      <w:bookmarkStart w:id="278" w:name="ref-weinstein_role_2017"/>
      <w:bookmarkEnd w:id="277"/>
      <w:r>
        <w:t xml:space="preserve">Weinstein, Ben G., Catherine H. Graham, and Juan Luis Parra. 2017. “The Role of Environment, Dispersal and Competition in Explaining Reduced Co-Occurrence Among Related Species.” </w:t>
      </w:r>
      <w:proofErr w:type="spellStart"/>
      <w:r>
        <w:rPr>
          <w:i/>
          <w:iCs/>
        </w:rPr>
        <w:t>PloS</w:t>
      </w:r>
      <w:proofErr w:type="spellEnd"/>
      <w:r>
        <w:rPr>
          <w:i/>
          <w:iCs/>
        </w:rPr>
        <w:t xml:space="preserve"> One</w:t>
      </w:r>
      <w:r>
        <w:t xml:space="preserve"> 12 (11): e0185493. </w:t>
      </w:r>
      <w:hyperlink r:id="rId62">
        <w:r>
          <w:t>https://doi.org/10.1371/journal.pone.0185493</w:t>
        </w:r>
      </w:hyperlink>
      <w:r>
        <w:t>.</w:t>
      </w:r>
    </w:p>
    <w:p w14:paraId="052FAB39" w14:textId="77777777" w:rsidR="008A4883" w:rsidRDefault="00000000">
      <w:bookmarkStart w:id="279" w:name="ref-wilkinson_habitat_2018"/>
      <w:bookmarkEnd w:id="278"/>
      <w:r>
        <w:t xml:space="preserve">Wilkinson, David A., Jonathan C. Marshall, Nigel P. French, and David T. S. Hayman. 2018. “Habitat Fragmentation, Biodiversity Loss and the Risk of Novel Infectious Disease Emergence.” </w:t>
      </w:r>
      <w:r>
        <w:rPr>
          <w:i/>
          <w:iCs/>
        </w:rPr>
        <w:t>Journal of the Royal Society Interface</w:t>
      </w:r>
      <w:r>
        <w:t xml:space="preserve"> 15 (149): 20180403. </w:t>
      </w:r>
      <w:hyperlink r:id="rId63">
        <w:r>
          <w:t>https://doi.org/10.1098/rsif.2018.0403</w:t>
        </w:r>
      </w:hyperlink>
      <w:r>
        <w:t>.</w:t>
      </w:r>
    </w:p>
    <w:p w14:paraId="10C85AB7" w14:textId="77777777" w:rsidR="008A4883" w:rsidRDefault="00000000">
      <w:bookmarkStart w:id="280" w:name="ref-young_introduced_2017"/>
      <w:bookmarkEnd w:id="279"/>
      <w:r>
        <w:lastRenderedPageBreak/>
        <w:t xml:space="preserve">Young, Hillary S., Ingrid M. Parker, Gregory S. Gilbert, Ana Sofia Guerra, and Charles L. Nunn. 2017. “Introduced Species, Disease Ecology, and Biodiversity–Disease Relationships.” </w:t>
      </w:r>
      <w:r>
        <w:rPr>
          <w:i/>
          <w:iCs/>
        </w:rPr>
        <w:t>Trends in Ecology &amp; Evolution</w:t>
      </w:r>
      <w:r>
        <w:t xml:space="preserve"> 32 (1): 41–54.</w:t>
      </w:r>
      <w:bookmarkEnd w:id="220"/>
      <w:bookmarkEnd w:id="222"/>
      <w:bookmarkEnd w:id="280"/>
    </w:p>
    <w:sectPr w:rsidR="008A4883" w:rsidSect="0073560E">
      <w:footerReference w:type="even" r:id="rId64"/>
      <w:footerReference w:type="default" r:id="rId6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Suh" w:date="2023-02-06T13:45:00Z" w:initials="DS">
    <w:p w14:paraId="1DB51EED" w14:textId="77777777" w:rsidR="00D272CC" w:rsidRDefault="00D272CC" w:rsidP="009B4269">
      <w:r>
        <w:rPr>
          <w:rStyle w:val="CommentReference"/>
        </w:rPr>
        <w:annotationRef/>
      </w:r>
      <w:r>
        <w:rPr>
          <w:sz w:val="20"/>
          <w:szCs w:val="20"/>
        </w:rPr>
        <w:t>This point underlies the central purpose of the paper. Is this an accurate statement and does everything really fit within this as the focus?</w:t>
      </w:r>
    </w:p>
  </w:comment>
  <w:comment w:id="2" w:author="Daniel Suh" w:date="2023-02-06T13:45:00Z" w:initials="DS">
    <w:p w14:paraId="598A7F2A" w14:textId="77777777" w:rsidR="00D272CC" w:rsidRDefault="00D272CC" w:rsidP="00D605C1">
      <w:r>
        <w:rPr>
          <w:rStyle w:val="CommentReference"/>
        </w:rPr>
        <w:annotationRef/>
      </w:r>
      <w:r>
        <w:rPr>
          <w:sz w:val="20"/>
          <w:szCs w:val="20"/>
        </w:rPr>
        <w:t>Can we make a strong claim that we are really working at an "intermediate" spatial scale</w:t>
      </w:r>
    </w:p>
  </w:comment>
  <w:comment w:id="3" w:author="Daniel Suh" w:date="2023-02-06T13:49:00Z" w:initials="DS">
    <w:p w14:paraId="119A24A6" w14:textId="77777777" w:rsidR="00D272CC" w:rsidRDefault="00D272CC" w:rsidP="00981770">
      <w:r>
        <w:rPr>
          <w:rStyle w:val="CommentReference"/>
        </w:rPr>
        <w:annotationRef/>
      </w:r>
      <w:r>
        <w:rPr>
          <w:sz w:val="20"/>
          <w:szCs w:val="20"/>
        </w:rPr>
        <w:t>This "joint influence" of biotic (host community structure) and abiotic (environmental conditions) conditions on parasite transmission is reiterated again. I think it will be important to think about everything we state in the paper and only keep what really seems to feed into this importance of "joint" influence</w:t>
      </w:r>
    </w:p>
  </w:comment>
  <w:comment w:id="5" w:author="Daniel Suh" w:date="2023-02-06T13:49:00Z" w:initials="DS">
    <w:p w14:paraId="7F53B1F6" w14:textId="77777777" w:rsidR="00D272CC" w:rsidRDefault="00D272CC" w:rsidP="00A16A75">
      <w:r>
        <w:rPr>
          <w:rStyle w:val="CommentReference"/>
        </w:rPr>
        <w:annotationRef/>
      </w:r>
      <w:r>
        <w:rPr>
          <w:sz w:val="20"/>
          <w:szCs w:val="20"/>
        </w:rPr>
        <w:t>Is this still an important point that we really want to make in this paper?</w:t>
      </w:r>
    </w:p>
  </w:comment>
  <w:comment w:id="7" w:author="Daniel Suh" w:date="2023-02-06T13:52:00Z" w:initials="DS">
    <w:p w14:paraId="1D32BB59" w14:textId="77777777" w:rsidR="00D272CC" w:rsidRDefault="00D272CC" w:rsidP="00634298">
      <w:r>
        <w:rPr>
          <w:rStyle w:val="CommentReference"/>
        </w:rPr>
        <w:annotationRef/>
      </w:r>
      <w:r>
        <w:rPr>
          <w:sz w:val="20"/>
          <w:szCs w:val="20"/>
        </w:rPr>
        <w:t>Do we need to make a clearer argument here that ranavirus is a useful example, but only one of many examples of a parasite that is likely to be influenced strongly by both abiotic and biotic factors.</w:t>
      </w:r>
    </w:p>
  </w:comment>
  <w:comment w:id="8" w:author="Daniel Suh" w:date="2023-02-06T13:52:00Z" w:initials="DS">
    <w:p w14:paraId="264324C9" w14:textId="77777777" w:rsidR="00D272CC" w:rsidRDefault="00D272CC" w:rsidP="00D575FB">
      <w:r>
        <w:rPr>
          <w:rStyle w:val="CommentReference"/>
        </w:rPr>
        <w:annotationRef/>
      </w:r>
      <w:r>
        <w:rPr>
          <w:sz w:val="20"/>
          <w:szCs w:val="20"/>
        </w:rPr>
        <w:t>Replace this with a statement that explains the motivation behind using a theoretical model</w:t>
      </w:r>
    </w:p>
  </w:comment>
  <w:comment w:id="9" w:author="Daniel Suh" w:date="2023-02-06T13:55:00Z" w:initials="DS">
    <w:p w14:paraId="1E59C2F5" w14:textId="77777777" w:rsidR="00D272CC" w:rsidRDefault="00D272CC" w:rsidP="001A7C87">
      <w:r>
        <w:rPr>
          <w:rStyle w:val="CommentReference"/>
        </w:rPr>
        <w:annotationRef/>
      </w:r>
      <w:r>
        <w:rPr>
          <w:sz w:val="20"/>
          <w:szCs w:val="20"/>
        </w:rPr>
        <w:t>Include rationale for how this also represents direct abiotic effects on transmission?</w:t>
      </w:r>
    </w:p>
  </w:comment>
  <w:comment w:id="10" w:author="Daniel Suh" w:date="2023-02-06T13:56:00Z" w:initials="DS">
    <w:p w14:paraId="5A0D5897" w14:textId="77777777" w:rsidR="00426005" w:rsidRDefault="00426005" w:rsidP="00CF5131">
      <w:r>
        <w:rPr>
          <w:rStyle w:val="CommentReference"/>
        </w:rPr>
        <w:annotationRef/>
      </w:r>
      <w:r>
        <w:rPr>
          <w:sz w:val="20"/>
          <w:szCs w:val="20"/>
        </w:rPr>
        <w:t>Again, would be better to have a stronger motivation for this section of the methods and a clear distinction from the model</w:t>
      </w:r>
    </w:p>
  </w:comment>
  <w:comment w:id="13" w:author="Daniel Suh" w:date="2023-02-06T13:55:00Z" w:initials="DS">
    <w:p w14:paraId="0BA60F5C" w14:textId="0385DCDF" w:rsidR="00426005" w:rsidRDefault="00426005" w:rsidP="00A81D97">
      <w:r>
        <w:rPr>
          <w:rStyle w:val="CommentReference"/>
        </w:rPr>
        <w:annotationRef/>
      </w:r>
      <w:r>
        <w:rPr>
          <w:sz w:val="20"/>
          <w:szCs w:val="20"/>
        </w:rPr>
        <w:t>Probably a weird overarching description of the methods here</w:t>
      </w:r>
    </w:p>
  </w:comment>
  <w:comment w:id="16" w:author="Daniel Suh" w:date="2023-02-06T13:56:00Z" w:initials="DS">
    <w:p w14:paraId="69339A80" w14:textId="77777777" w:rsidR="00426005" w:rsidRDefault="00426005" w:rsidP="00056752">
      <w:r>
        <w:rPr>
          <w:rStyle w:val="CommentReference"/>
        </w:rPr>
        <w:annotationRef/>
      </w:r>
      <w:r>
        <w:rPr>
          <w:sz w:val="20"/>
          <w:szCs w:val="20"/>
        </w:rPr>
        <w:t>Is this important for this paper? Consider cutting</w:t>
      </w:r>
    </w:p>
  </w:comment>
  <w:comment w:id="17" w:author="Daniel Suh" w:date="2023-02-06T13:57:00Z" w:initials="DS">
    <w:p w14:paraId="1C5C27F9" w14:textId="77777777" w:rsidR="00426005" w:rsidRDefault="00426005" w:rsidP="00254742">
      <w:r>
        <w:rPr>
          <w:rStyle w:val="CommentReference"/>
        </w:rPr>
        <w:annotationRef/>
      </w:r>
      <w:r>
        <w:rPr>
          <w:sz w:val="20"/>
          <w:szCs w:val="20"/>
        </w:rPr>
        <w:t>Biotic + abiotic</w:t>
      </w:r>
    </w:p>
  </w:comment>
  <w:comment w:id="23" w:author="Daniel Suh" w:date="2023-02-06T14:01:00Z" w:initials="DS">
    <w:p w14:paraId="1F14AABF" w14:textId="77777777" w:rsidR="00D37BEB" w:rsidRDefault="00D37BEB" w:rsidP="008E5CD0">
      <w:r>
        <w:rPr>
          <w:rStyle w:val="CommentReference"/>
        </w:rPr>
        <w:annotationRef/>
      </w:r>
      <w:r>
        <w:rPr>
          <w:sz w:val="20"/>
          <w:szCs w:val="20"/>
        </w:rPr>
        <w:t>Is this the weighted average or the weighted sum?</w:t>
      </w:r>
    </w:p>
  </w:comment>
  <w:comment w:id="25" w:author="Daniel Suh" w:date="2023-02-06T14:03:00Z" w:initials="DS">
    <w:p w14:paraId="6E520365" w14:textId="77777777" w:rsidR="00D37BEB" w:rsidRDefault="00D37BEB" w:rsidP="0025247D">
      <w:r>
        <w:rPr>
          <w:rStyle w:val="CommentReference"/>
        </w:rPr>
        <w:annotationRef/>
      </w:r>
      <w:r>
        <w:rPr>
          <w:sz w:val="20"/>
          <w:szCs w:val="20"/>
        </w:rPr>
        <w:t>I think I need to include a better explanation for why we are testing for meta community patterns. e.g. meta community theory is helpful for understanding how biotic processes may be driving patterns of community assembly. We use meta community theory to infer the biotic processes that may be driving the structure of these communities</w:t>
      </w:r>
    </w:p>
  </w:comment>
  <w:comment w:id="26" w:author="Daniel Suh" w:date="2023-02-06T14:04:00Z" w:initials="DS">
    <w:p w14:paraId="5168B2C1" w14:textId="77777777" w:rsidR="00D37BEB" w:rsidRDefault="00D37BEB" w:rsidP="002E350A">
      <w:r>
        <w:rPr>
          <w:rStyle w:val="CommentReference"/>
        </w:rPr>
        <w:annotationRef/>
      </w:r>
      <w:r>
        <w:rPr>
          <w:sz w:val="20"/>
          <w:szCs w:val="20"/>
        </w:rPr>
        <w:t>However, maybe this result isn't really important for our analysis if the fact that we saw a "block replacement" pattern doesn't alter any of the rest of the analysis?</w:t>
      </w:r>
    </w:p>
  </w:comment>
  <w:comment w:id="27" w:author="Daniel Suh" w:date="2023-02-06T14:05:00Z" w:initials="DS">
    <w:p w14:paraId="14721624" w14:textId="77777777" w:rsidR="00D37BEB" w:rsidRDefault="00D37BEB" w:rsidP="00904672">
      <w:r>
        <w:rPr>
          <w:rStyle w:val="CommentReference"/>
        </w:rPr>
        <w:annotationRef/>
      </w:r>
      <w:r>
        <w:rPr>
          <w:sz w:val="20"/>
          <w:szCs w:val="20"/>
        </w:rPr>
        <w:t>From the text so far it doesn't seem immediately clear why we are using this method and what question we are trying to answer here</w:t>
      </w:r>
    </w:p>
  </w:comment>
  <w:comment w:id="28" w:author="Daniel Suh" w:date="2023-02-06T14:06:00Z" w:initials="DS">
    <w:p w14:paraId="2C86B7B9" w14:textId="77777777" w:rsidR="00944C07" w:rsidRDefault="00944C07" w:rsidP="0037410B">
      <w:r>
        <w:rPr>
          <w:rStyle w:val="CommentReference"/>
        </w:rPr>
        <w:annotationRef/>
      </w:r>
      <w:r>
        <w:rPr>
          <w:sz w:val="20"/>
          <w:szCs w:val="20"/>
        </w:rPr>
        <w:t>Again, I think we need to reconsider whether this is really an important part of this story</w:t>
      </w:r>
    </w:p>
  </w:comment>
  <w:comment w:id="39" w:author="Daniel Suh" w:date="2023-02-06T14:28:00Z" w:initials="DS">
    <w:p w14:paraId="7F305459" w14:textId="77777777" w:rsidR="008631D8" w:rsidRDefault="008631D8" w:rsidP="00E85E00">
      <w:r>
        <w:rPr>
          <w:rStyle w:val="CommentReference"/>
        </w:rPr>
        <w:annotationRef/>
      </w:r>
      <w:r>
        <w:rPr>
          <w:sz w:val="20"/>
          <w:szCs w:val="20"/>
        </w:rPr>
        <w:t>The model supports the importance of both modes of transmission which implies the importance of both biotic and abiotic factors (although it also shows that one can compensate for the other)</w:t>
      </w:r>
    </w:p>
  </w:comment>
  <w:comment w:id="48" w:author="Daniel Suh" w:date="2023-02-06T14:29:00Z" w:initials="DS">
    <w:p w14:paraId="7E46B2DA" w14:textId="77777777" w:rsidR="008631D8" w:rsidRDefault="008631D8" w:rsidP="00FE1D89">
      <w:r>
        <w:rPr>
          <w:rStyle w:val="CommentReference"/>
        </w:rPr>
        <w:annotationRef/>
      </w:r>
      <w:r>
        <w:rPr>
          <w:sz w:val="20"/>
          <w:szCs w:val="20"/>
        </w:rPr>
        <w:t>Do we need to reconsider this analysis? I'm just not sure how well this will be received</w:t>
      </w:r>
    </w:p>
  </w:comment>
  <w:comment w:id="52" w:author="Daniel Suh" w:date="2023-02-06T14:29:00Z" w:initials="DS">
    <w:p w14:paraId="2C10F247" w14:textId="77777777" w:rsidR="008631D8" w:rsidRDefault="008631D8" w:rsidP="00613E1F">
      <w:r>
        <w:rPr>
          <w:rStyle w:val="CommentReference"/>
        </w:rPr>
        <w:annotationRef/>
      </w:r>
      <w:r>
        <w:rPr>
          <w:sz w:val="20"/>
          <w:szCs w:val="20"/>
        </w:rPr>
        <w:t>This is a good example of providing motivation for the method</w:t>
      </w:r>
    </w:p>
  </w:comment>
  <w:comment w:id="102" w:author="Ideas" w:date="2022-11-20T16:00:00Z" w:initials="nI">
    <w:p w14:paraId="2C885417" w14:textId="6CB402BD" w:rsidR="004A0387" w:rsidRDefault="004A0387" w:rsidP="006C1E64">
      <w:r>
        <w:rPr>
          <w:rStyle w:val="CommentReference"/>
        </w:rPr>
        <w:annotationRef/>
      </w:r>
      <w:r>
        <w:rPr>
          <w:sz w:val="20"/>
          <w:szCs w:val="20"/>
        </w:rPr>
        <w:t>I add this because sometimes our choice of statistical models/predictors vs ‘just’ visual analysis seems quite arbitrary</w:t>
      </w:r>
    </w:p>
  </w:comment>
  <w:comment w:id="152" w:author="Ideas" w:date="2022-11-20T16:02:00Z" w:initials="nI">
    <w:p w14:paraId="15A1122F" w14:textId="77777777" w:rsidR="004A0387" w:rsidRDefault="004A0387" w:rsidP="004B347B">
      <w:r>
        <w:rPr>
          <w:rStyle w:val="CommentReference"/>
        </w:rPr>
        <w:annotationRef/>
      </w:r>
      <w:r>
        <w:rPr>
          <w:sz w:val="20"/>
          <w:szCs w:val="20"/>
        </w:rPr>
        <w:t>You may need to explain to me what you’re trying to convey here. I’m mostly tidying up the text, but A) is my clarification of direct vs indirect effects what you were going for, and B) is this ‘aligning with PC2’ actually proof of that?</w:t>
      </w:r>
    </w:p>
  </w:comment>
  <w:comment w:id="160" w:author="Ideas" w:date="2022-11-20T15:57:00Z" w:initials="nI">
    <w:p w14:paraId="6B9BDAA4" w14:textId="5B62D2EE" w:rsidR="00D840B1" w:rsidRDefault="00D840B1" w:rsidP="000003A8">
      <w:r>
        <w:rPr>
          <w:rStyle w:val="CommentReference"/>
        </w:rPr>
        <w:annotationRef/>
      </w:r>
      <w:r>
        <w:rPr>
          <w:sz w:val="20"/>
          <w:szCs w:val="20"/>
        </w:rPr>
        <w:t>No idea why I’m IDEAS. I think this paragraph reads better when we lead with the more important things and end with the less important things. However, this might necessitate reordering supplementary figure numbers?</w:t>
      </w:r>
    </w:p>
  </w:comment>
  <w:comment w:id="195" w:author="Daniel Suh" w:date="2023-02-06T14:31:00Z" w:initials="DS">
    <w:p w14:paraId="71111CBE" w14:textId="77777777" w:rsidR="008631D8" w:rsidRDefault="008631D8" w:rsidP="00183790">
      <w:r>
        <w:rPr>
          <w:rStyle w:val="CommentReference"/>
        </w:rPr>
        <w:annotationRef/>
      </w:r>
      <w:r>
        <w:rPr>
          <w:sz w:val="20"/>
          <w:szCs w:val="20"/>
        </w:rPr>
        <w:t>I think this is a very interesting point to highlight, but I'm still not sure if these details (pretty much this entire paragraph) is necessary for this story</w:t>
      </w:r>
    </w:p>
  </w:comment>
  <w:comment w:id="208" w:author="Daniel Suh" w:date="2023-02-06T14:32:00Z" w:initials="DS">
    <w:p w14:paraId="03D7D1FF" w14:textId="77777777" w:rsidR="008631D8" w:rsidRDefault="008631D8" w:rsidP="00CF24A2">
      <w:r>
        <w:rPr>
          <w:rStyle w:val="CommentReference"/>
        </w:rPr>
        <w:annotationRef/>
      </w:r>
      <w:r>
        <w:rPr>
          <w:sz w:val="20"/>
          <w:szCs w:val="20"/>
        </w:rPr>
        <w:t>Why is this important for this paper?</w:t>
      </w:r>
    </w:p>
  </w:comment>
  <w:comment w:id="209" w:author="Daniel Suh" w:date="2023-02-06T14:33:00Z" w:initials="DS">
    <w:p w14:paraId="4519B225" w14:textId="77777777" w:rsidR="008631D8" w:rsidRDefault="008631D8" w:rsidP="00756EE5">
      <w:r>
        <w:rPr>
          <w:rStyle w:val="CommentReference"/>
        </w:rPr>
        <w:annotationRef/>
      </w:r>
      <w:r>
        <w:rPr>
          <w:sz w:val="20"/>
          <w:szCs w:val="20"/>
        </w:rPr>
        <w:t>This seems to be the central point of the paper: inclusion of environmental transmission as a mode of transmission should mean that environmental factors should be considered... Is this actually the main point?</w:t>
      </w:r>
    </w:p>
  </w:comment>
  <w:comment w:id="210" w:author="Daniel Suh" w:date="2023-02-06T14:35:00Z" w:initials="DS">
    <w:p w14:paraId="54410644" w14:textId="77777777" w:rsidR="008631D8" w:rsidRDefault="008631D8" w:rsidP="00154747">
      <w:r>
        <w:rPr>
          <w:rStyle w:val="CommentReference"/>
        </w:rPr>
        <w:annotationRef/>
      </w:r>
      <w:r>
        <w:rPr>
          <w:sz w:val="20"/>
          <w:szCs w:val="20"/>
        </w:rPr>
        <w:t>I feel like this isn't a question that was really posed until this point. This makes it strange that I would start an entire paragraph with it</w:t>
      </w:r>
    </w:p>
  </w:comment>
  <w:comment w:id="211" w:author="Daniel Suh" w:date="2023-02-06T14:37:00Z" w:initials="DS">
    <w:p w14:paraId="29874317" w14:textId="77777777" w:rsidR="008631D8" w:rsidRDefault="008631D8" w:rsidP="000F5624">
      <w:r>
        <w:rPr>
          <w:rStyle w:val="CommentReference"/>
        </w:rPr>
        <w:annotationRef/>
      </w:r>
      <w:r>
        <w:rPr>
          <w:sz w:val="20"/>
          <w:szCs w:val="20"/>
        </w:rPr>
        <w:t>This seems like it should be a section of its own</w:t>
      </w:r>
    </w:p>
  </w:comment>
  <w:comment w:id="212" w:author="Daniel Suh" w:date="2023-02-06T14:38:00Z" w:initials="DS">
    <w:p w14:paraId="332BF365" w14:textId="77777777" w:rsidR="008631D8" w:rsidRDefault="008631D8" w:rsidP="00EB0F30">
      <w:r>
        <w:rPr>
          <w:rStyle w:val="CommentReference"/>
        </w:rPr>
        <w:annotationRef/>
      </w:r>
      <w:r>
        <w:rPr>
          <w:sz w:val="20"/>
          <w:szCs w:val="20"/>
        </w:rPr>
        <w:t>This feels a bit all over the place and I'm not sure if it is entirely necessary. How much rationale do we need to provide for using these data if we are suggesting that we mainly used it as an example for something that should extend beyond this system?</w:t>
      </w:r>
    </w:p>
  </w:comment>
  <w:comment w:id="214" w:author="Daniel Suh" w:date="2023-02-06T14:39:00Z" w:initials="DS">
    <w:p w14:paraId="3EA31090" w14:textId="77777777" w:rsidR="00FD254B" w:rsidRDefault="00FD254B" w:rsidP="00EC2E57">
      <w:r>
        <w:rPr>
          <w:rStyle w:val="CommentReference"/>
        </w:rPr>
        <w:annotationRef/>
      </w:r>
      <w:r>
        <w:rPr>
          <w:sz w:val="20"/>
          <w:szCs w:val="20"/>
        </w:rPr>
        <w:t>This is a change in wording from before so maybe it would be better to be consistent about what we are talking about and which questions we are asking</w:t>
      </w:r>
    </w:p>
  </w:comment>
  <w:comment w:id="217" w:author="Daniel Suh" w:date="2023-02-06T14:39:00Z" w:initials="DS">
    <w:p w14:paraId="27BD3A53" w14:textId="77777777" w:rsidR="00FD254B" w:rsidRDefault="00FD254B" w:rsidP="008976C9">
      <w:r>
        <w:rPr>
          <w:rStyle w:val="CommentReference"/>
        </w:rPr>
        <w:annotationRef/>
      </w:r>
      <w:r>
        <w:rPr>
          <w:sz w:val="20"/>
          <w:szCs w:val="20"/>
        </w:rPr>
        <w:t>Is this really something that we should just tack on to this paper?</w:t>
      </w:r>
    </w:p>
  </w:comment>
  <w:comment w:id="218" w:author="Daniel Suh" w:date="2023-02-06T14:40:00Z" w:initials="DS">
    <w:p w14:paraId="789EA340" w14:textId="77777777" w:rsidR="00FD254B" w:rsidRDefault="00FD254B" w:rsidP="00005787">
      <w:r>
        <w:rPr>
          <w:rStyle w:val="CommentReference"/>
        </w:rPr>
        <w:annotationRef/>
      </w:r>
      <w:r>
        <w:rPr>
          <w:sz w:val="20"/>
          <w:szCs w:val="20"/>
        </w:rPr>
        <w:t>This is definitely something that we are interested in and this research has helped to develop some of these ideas but I'm not sure if this needs to be a part of this paper.</w:t>
      </w:r>
    </w:p>
  </w:comment>
  <w:comment w:id="219" w:author="Daniel Suh" w:date="2023-02-06T14:41:00Z" w:initials="DS">
    <w:p w14:paraId="42373DE8" w14:textId="77777777" w:rsidR="00FD254B" w:rsidRDefault="00FD254B" w:rsidP="0022484A">
      <w:r>
        <w:rPr>
          <w:rStyle w:val="CommentReference"/>
        </w:rPr>
        <w:annotationRef/>
      </w:r>
      <w:r>
        <w:rPr>
          <w:sz w:val="20"/>
          <w:szCs w:val="20"/>
        </w:rPr>
        <w:t>We go into a bit of the mechanism behind why both contact and environmental transmission are important and in what way but it may be too much to say that we provide much of an advance in mechanistic understanding of this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B51EED" w15:done="0"/>
  <w15:commentEx w15:paraId="598A7F2A" w15:done="0"/>
  <w15:commentEx w15:paraId="119A24A6" w15:done="0"/>
  <w15:commentEx w15:paraId="7F53B1F6" w15:done="0"/>
  <w15:commentEx w15:paraId="1D32BB59" w15:done="0"/>
  <w15:commentEx w15:paraId="264324C9" w15:done="0"/>
  <w15:commentEx w15:paraId="1E59C2F5" w15:done="0"/>
  <w15:commentEx w15:paraId="5A0D5897" w15:done="0"/>
  <w15:commentEx w15:paraId="0BA60F5C" w15:done="0"/>
  <w15:commentEx w15:paraId="69339A80" w15:done="0"/>
  <w15:commentEx w15:paraId="1C5C27F9" w15:done="0"/>
  <w15:commentEx w15:paraId="1F14AABF" w15:done="0"/>
  <w15:commentEx w15:paraId="6E520365" w15:done="0"/>
  <w15:commentEx w15:paraId="5168B2C1" w15:paraIdParent="6E520365" w15:done="0"/>
  <w15:commentEx w15:paraId="14721624" w15:done="0"/>
  <w15:commentEx w15:paraId="2C86B7B9" w15:done="0"/>
  <w15:commentEx w15:paraId="7F305459" w15:done="0"/>
  <w15:commentEx w15:paraId="7E46B2DA" w15:done="0"/>
  <w15:commentEx w15:paraId="2C10F247" w15:done="0"/>
  <w15:commentEx w15:paraId="2C885417" w15:done="0"/>
  <w15:commentEx w15:paraId="15A1122F" w15:done="0"/>
  <w15:commentEx w15:paraId="6B9BDAA4" w15:done="0"/>
  <w15:commentEx w15:paraId="71111CBE" w15:done="0"/>
  <w15:commentEx w15:paraId="03D7D1FF" w15:done="0"/>
  <w15:commentEx w15:paraId="4519B225" w15:done="0"/>
  <w15:commentEx w15:paraId="54410644" w15:done="0"/>
  <w15:commentEx w15:paraId="29874317" w15:done="0"/>
  <w15:commentEx w15:paraId="332BF365" w15:done="0"/>
  <w15:commentEx w15:paraId="3EA31090" w15:done="0"/>
  <w15:commentEx w15:paraId="27BD3A53" w15:done="0"/>
  <w15:commentEx w15:paraId="789EA340" w15:done="0"/>
  <w15:commentEx w15:paraId="42373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82E2" w16cex:dateUtc="2023-02-06T18:45:00Z"/>
  <w16cex:commentExtensible w16cex:durableId="278B830B" w16cex:dateUtc="2023-02-06T18:45:00Z"/>
  <w16cex:commentExtensible w16cex:durableId="278B83DD" w16cex:dateUtc="2023-02-06T18:49:00Z"/>
  <w16cex:commentExtensible w16cex:durableId="278B83FA" w16cex:dateUtc="2023-02-06T18:49:00Z"/>
  <w16cex:commentExtensible w16cex:durableId="278B848B" w16cex:dateUtc="2023-02-06T18:52:00Z"/>
  <w16cex:commentExtensible w16cex:durableId="278B84AC" w16cex:dateUtc="2023-02-06T18:52:00Z"/>
  <w16cex:commentExtensible w16cex:durableId="278B8542" w16cex:dateUtc="2023-02-06T18:55:00Z"/>
  <w16cex:commentExtensible w16cex:durableId="278B8580" w16cex:dateUtc="2023-02-06T18:56:00Z"/>
  <w16cex:commentExtensible w16cex:durableId="278B855E" w16cex:dateUtc="2023-02-06T18:55:00Z"/>
  <w16cex:commentExtensible w16cex:durableId="278B859E" w16cex:dateUtc="2023-02-06T18:56:00Z"/>
  <w16cex:commentExtensible w16cex:durableId="278B85BE" w16cex:dateUtc="2023-02-06T18:57:00Z"/>
  <w16cex:commentExtensible w16cex:durableId="278B86B0" w16cex:dateUtc="2023-02-06T19:01:00Z"/>
  <w16cex:commentExtensible w16cex:durableId="278B872A" w16cex:dateUtc="2023-02-06T19:03:00Z"/>
  <w16cex:commentExtensible w16cex:durableId="278B8770" w16cex:dateUtc="2023-02-06T19:04:00Z"/>
  <w16cex:commentExtensible w16cex:durableId="278B87B7" w16cex:dateUtc="2023-02-06T19:05:00Z"/>
  <w16cex:commentExtensible w16cex:durableId="278B87F1" w16cex:dateUtc="2023-02-06T19:06:00Z"/>
  <w16cex:commentExtensible w16cex:durableId="278B8D0C" w16cex:dateUtc="2023-02-06T19:28:00Z"/>
  <w16cex:commentExtensible w16cex:durableId="278B8D2F" w16cex:dateUtc="2023-02-06T19:29:00Z"/>
  <w16cex:commentExtensible w16cex:durableId="278B8D52" w16cex:dateUtc="2023-02-06T19:29:00Z"/>
  <w16cex:commentExtensible w16cex:durableId="2724CD9E" w16cex:dateUtc="2022-11-20T21:00:00Z"/>
  <w16cex:commentExtensible w16cex:durableId="2724CE29" w16cex:dateUtc="2022-11-20T21:02:00Z"/>
  <w16cex:commentExtensible w16cex:durableId="2724CCD6" w16cex:dateUtc="2022-11-20T20:57:00Z"/>
  <w16cex:commentExtensible w16cex:durableId="278B8DD7" w16cex:dateUtc="2023-02-06T19:31:00Z"/>
  <w16cex:commentExtensible w16cex:durableId="278B8DFB" w16cex:dateUtc="2023-02-06T19:32:00Z"/>
  <w16cex:commentExtensible w16cex:durableId="278B8E44" w16cex:dateUtc="2023-02-06T19:33:00Z"/>
  <w16cex:commentExtensible w16cex:durableId="278B8EC5" w16cex:dateUtc="2023-02-06T19:35:00Z"/>
  <w16cex:commentExtensible w16cex:durableId="278B8F25" w16cex:dateUtc="2023-02-06T19:37:00Z"/>
  <w16cex:commentExtensible w16cex:durableId="278B8F6B" w16cex:dateUtc="2023-02-06T19:38:00Z"/>
  <w16cex:commentExtensible w16cex:durableId="278B8F93" w16cex:dateUtc="2023-02-06T19:39:00Z"/>
  <w16cex:commentExtensible w16cex:durableId="278B8FA5" w16cex:dateUtc="2023-02-06T19:39:00Z"/>
  <w16cex:commentExtensible w16cex:durableId="278B8FDA" w16cex:dateUtc="2023-02-06T19:40:00Z"/>
  <w16cex:commentExtensible w16cex:durableId="278B9017" w16cex:dateUtc="2023-02-06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B51EED" w16cid:durableId="278B82E2"/>
  <w16cid:commentId w16cid:paraId="598A7F2A" w16cid:durableId="278B830B"/>
  <w16cid:commentId w16cid:paraId="119A24A6" w16cid:durableId="278B83DD"/>
  <w16cid:commentId w16cid:paraId="7F53B1F6" w16cid:durableId="278B83FA"/>
  <w16cid:commentId w16cid:paraId="1D32BB59" w16cid:durableId="278B848B"/>
  <w16cid:commentId w16cid:paraId="264324C9" w16cid:durableId="278B84AC"/>
  <w16cid:commentId w16cid:paraId="1E59C2F5" w16cid:durableId="278B8542"/>
  <w16cid:commentId w16cid:paraId="5A0D5897" w16cid:durableId="278B8580"/>
  <w16cid:commentId w16cid:paraId="0BA60F5C" w16cid:durableId="278B855E"/>
  <w16cid:commentId w16cid:paraId="69339A80" w16cid:durableId="278B859E"/>
  <w16cid:commentId w16cid:paraId="1C5C27F9" w16cid:durableId="278B85BE"/>
  <w16cid:commentId w16cid:paraId="1F14AABF" w16cid:durableId="278B86B0"/>
  <w16cid:commentId w16cid:paraId="6E520365" w16cid:durableId="278B872A"/>
  <w16cid:commentId w16cid:paraId="5168B2C1" w16cid:durableId="278B8770"/>
  <w16cid:commentId w16cid:paraId="14721624" w16cid:durableId="278B87B7"/>
  <w16cid:commentId w16cid:paraId="2C86B7B9" w16cid:durableId="278B87F1"/>
  <w16cid:commentId w16cid:paraId="7F305459" w16cid:durableId="278B8D0C"/>
  <w16cid:commentId w16cid:paraId="7E46B2DA" w16cid:durableId="278B8D2F"/>
  <w16cid:commentId w16cid:paraId="2C10F247" w16cid:durableId="278B8D52"/>
  <w16cid:commentId w16cid:paraId="2C885417" w16cid:durableId="2724CD9E"/>
  <w16cid:commentId w16cid:paraId="15A1122F" w16cid:durableId="2724CE29"/>
  <w16cid:commentId w16cid:paraId="6B9BDAA4" w16cid:durableId="2724CCD6"/>
  <w16cid:commentId w16cid:paraId="71111CBE" w16cid:durableId="278B8DD7"/>
  <w16cid:commentId w16cid:paraId="03D7D1FF" w16cid:durableId="278B8DFB"/>
  <w16cid:commentId w16cid:paraId="4519B225" w16cid:durableId="278B8E44"/>
  <w16cid:commentId w16cid:paraId="54410644" w16cid:durableId="278B8EC5"/>
  <w16cid:commentId w16cid:paraId="29874317" w16cid:durableId="278B8F25"/>
  <w16cid:commentId w16cid:paraId="332BF365" w16cid:durableId="278B8F6B"/>
  <w16cid:commentId w16cid:paraId="3EA31090" w16cid:durableId="278B8F93"/>
  <w16cid:commentId w16cid:paraId="27BD3A53" w16cid:durableId="278B8FA5"/>
  <w16cid:commentId w16cid:paraId="789EA340" w16cid:durableId="278B8FDA"/>
  <w16cid:commentId w16cid:paraId="42373DE8" w16cid:durableId="278B9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162ED" w14:textId="77777777" w:rsidR="00912D54" w:rsidRDefault="00912D54">
      <w:pPr>
        <w:spacing w:line="240" w:lineRule="auto"/>
      </w:pPr>
      <w:r>
        <w:separator/>
      </w:r>
    </w:p>
  </w:endnote>
  <w:endnote w:type="continuationSeparator" w:id="0">
    <w:p w14:paraId="7C1D8907" w14:textId="77777777" w:rsidR="00912D54" w:rsidRDefault="00912D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Content>
      <w:p w14:paraId="133760F1"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EB286" w14:textId="77777777" w:rsidR="00EF3084" w:rsidRDefault="00000000"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Content>
      <w:p w14:paraId="3148FC2F"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F6CCB" w14:textId="77777777" w:rsidR="00EF3084" w:rsidRDefault="00000000" w:rsidP="00EF30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A998" w14:textId="77777777" w:rsidR="00912D54" w:rsidRDefault="00912D54">
      <w:r>
        <w:separator/>
      </w:r>
    </w:p>
  </w:footnote>
  <w:footnote w:type="continuationSeparator" w:id="0">
    <w:p w14:paraId="0B1FB443" w14:textId="77777777" w:rsidR="00912D54" w:rsidRDefault="00912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0E46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BCEB6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99674882">
    <w:abstractNumId w:val="0"/>
  </w:num>
  <w:num w:numId="2" w16cid:durableId="13267968">
    <w:abstractNumId w:val="1"/>
  </w:num>
  <w:num w:numId="3" w16cid:durableId="1976443414">
    <w:abstractNumId w:val="1"/>
  </w:num>
  <w:num w:numId="4" w16cid:durableId="1322343350">
    <w:abstractNumId w:val="1"/>
  </w:num>
  <w:num w:numId="5" w16cid:durableId="1067726672">
    <w:abstractNumId w:val="1"/>
  </w:num>
  <w:num w:numId="6" w16cid:durableId="487014560">
    <w:abstractNumId w:val="1"/>
  </w:num>
  <w:num w:numId="7" w16cid:durableId="700071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uh">
    <w15:presenceInfo w15:providerId="AD" w15:userId="S::ds91149@uga.edu::89c66609-f255-4f89-842a-9968ce1d5017"/>
  </w15:person>
  <w15:person w15:author="Ideas">
    <w15:presenceInfo w15:providerId="AD" w15:userId="S::ideas@uga.edu::5894573d-e61c-4b8a-aba7-0d6b228e4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83"/>
    <w:rsid w:val="000A6EBF"/>
    <w:rsid w:val="001F7BAD"/>
    <w:rsid w:val="002D7446"/>
    <w:rsid w:val="00426005"/>
    <w:rsid w:val="00451D16"/>
    <w:rsid w:val="00467568"/>
    <w:rsid w:val="004A0387"/>
    <w:rsid w:val="005860A0"/>
    <w:rsid w:val="00587FFA"/>
    <w:rsid w:val="005A2E85"/>
    <w:rsid w:val="005B6398"/>
    <w:rsid w:val="005E17A1"/>
    <w:rsid w:val="006C47CB"/>
    <w:rsid w:val="007323A7"/>
    <w:rsid w:val="008631D8"/>
    <w:rsid w:val="008A4883"/>
    <w:rsid w:val="008F14AA"/>
    <w:rsid w:val="00912D54"/>
    <w:rsid w:val="00944C07"/>
    <w:rsid w:val="00A719F0"/>
    <w:rsid w:val="00B51413"/>
    <w:rsid w:val="00B67C64"/>
    <w:rsid w:val="00CF5CBC"/>
    <w:rsid w:val="00D12274"/>
    <w:rsid w:val="00D272CC"/>
    <w:rsid w:val="00D37BEB"/>
    <w:rsid w:val="00D840B1"/>
    <w:rsid w:val="00E23CCD"/>
    <w:rsid w:val="00E5586B"/>
    <w:rsid w:val="00FA30D2"/>
    <w:rsid w:val="00FD25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051E2F"/>
  <w15:docId w15:val="{AAF5768B-0AD3-EC42-8B40-22CF1AFE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A4"/>
    <w:rPr>
      <w:rFonts w:ascii="Times New Roman" w:hAnsi="Times New Roman" w:cs="Times New Roman"/>
      <w:sz w:val="18"/>
      <w:szCs w:val="18"/>
    </w:rPr>
  </w:style>
  <w:style w:type="character" w:styleId="PlaceholderText">
    <w:name w:val="Placeholder Text"/>
    <w:basedOn w:val="DefaultParagraphFont"/>
    <w:uiPriority w:val="99"/>
    <w:semiHidden/>
    <w:rsid w:val="005233D8"/>
    <w:rPr>
      <w:color w:val="808080"/>
    </w:rPr>
  </w:style>
  <w:style w:type="character" w:customStyle="1" w:styleId="Heading1Char">
    <w:name w:val="Heading 1 Char"/>
    <w:basedOn w:val="DefaultParagraphFont"/>
    <w:link w:val="Heading1"/>
    <w:uiPriority w:val="9"/>
    <w:rsid w:val="00AE51FD"/>
    <w:rPr>
      <w:sz w:val="40"/>
      <w:szCs w:val="40"/>
    </w:rPr>
  </w:style>
  <w:style w:type="paragraph" w:styleId="CommentSubject">
    <w:name w:val="annotation subject"/>
    <w:basedOn w:val="CommentText"/>
    <w:next w:val="CommentText"/>
    <w:link w:val="CommentSubjectChar"/>
    <w:uiPriority w:val="99"/>
    <w:semiHidden/>
    <w:unhideWhenUsed/>
    <w:rsid w:val="00551F1C"/>
    <w:rPr>
      <w:b/>
      <w:bCs/>
    </w:rPr>
  </w:style>
  <w:style w:type="character" w:customStyle="1" w:styleId="CommentSubjectChar">
    <w:name w:val="Comment Subject Char"/>
    <w:basedOn w:val="CommentTextChar"/>
    <w:link w:val="CommentSubject"/>
    <w:uiPriority w:val="99"/>
    <w:semiHidden/>
    <w:rsid w:val="00551F1C"/>
    <w:rPr>
      <w:b/>
      <w:bCs/>
      <w:sz w:val="20"/>
      <w:szCs w:val="20"/>
    </w:rPr>
  </w:style>
  <w:style w:type="paragraph" w:styleId="Revision">
    <w:name w:val="Revision"/>
    <w:hidden/>
    <w:uiPriority w:val="99"/>
    <w:semiHidden/>
    <w:rsid w:val="00D153B6"/>
    <w:pPr>
      <w:spacing w:line="240" w:lineRule="auto"/>
    </w:pPr>
  </w:style>
  <w:style w:type="character" w:styleId="LineNumber">
    <w:name w:val="line number"/>
    <w:basedOn w:val="DefaultParagraphFont"/>
    <w:uiPriority w:val="99"/>
    <w:semiHidden/>
    <w:unhideWhenUsed/>
    <w:rsid w:val="0073560E"/>
  </w:style>
  <w:style w:type="paragraph" w:styleId="Footer">
    <w:name w:val="footer"/>
    <w:basedOn w:val="Normal"/>
    <w:link w:val="FooterChar"/>
    <w:uiPriority w:val="99"/>
    <w:unhideWhenUsed/>
    <w:rsid w:val="00EF3084"/>
    <w:pPr>
      <w:tabs>
        <w:tab w:val="center" w:pos="4680"/>
        <w:tab w:val="right" w:pos="9360"/>
      </w:tabs>
      <w:spacing w:line="240" w:lineRule="auto"/>
    </w:pPr>
  </w:style>
  <w:style w:type="character" w:customStyle="1" w:styleId="FooterChar">
    <w:name w:val="Footer Char"/>
    <w:basedOn w:val="DefaultParagraphFont"/>
    <w:link w:val="Footer"/>
    <w:uiPriority w:val="99"/>
    <w:rsid w:val="00EF3084"/>
  </w:style>
  <w:style w:type="character" w:styleId="PageNumber">
    <w:name w:val="page number"/>
    <w:basedOn w:val="DefaultParagraphFont"/>
    <w:uiPriority w:val="99"/>
    <w:semiHidden/>
    <w:unhideWhenUsed/>
    <w:rsid w:val="00EF3084"/>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ecy.2686" TargetMode="External"/><Relationship Id="rId21" Type="http://schemas.openxmlformats.org/officeDocument/2006/relationships/hyperlink" Target="https://doi.org/10.1007/978-3-319-13755-1_4" TargetMode="External"/><Relationship Id="rId34" Type="http://schemas.openxmlformats.org/officeDocument/2006/relationships/hyperlink" Target="https://doi.org/10.1111/ele.13176" TargetMode="External"/><Relationship Id="rId42" Type="http://schemas.openxmlformats.org/officeDocument/2006/relationships/hyperlink" Target="https://doi.org/10.1111/j.1461-0248.2006.00885.x" TargetMode="External"/><Relationship Id="rId47" Type="http://schemas.openxmlformats.org/officeDocument/2006/relationships/hyperlink" Target="https://doi.org/10.1073/pnas.1807106115" TargetMode="External"/><Relationship Id="rId50" Type="http://schemas.openxmlformats.org/officeDocument/2006/relationships/hyperlink" Target="https://doi.org/10.1111/1365-2656.12735" TargetMode="External"/><Relationship Id="rId55" Type="http://schemas.openxmlformats.org/officeDocument/2006/relationships/hyperlink" Target="https://doi.org/10.1289/ehp.6877" TargetMode="External"/><Relationship Id="rId63" Type="http://schemas.openxmlformats.org/officeDocument/2006/relationships/hyperlink" Target="https://doi.org/10.1098/rsif.2018.0403" TargetMode="External"/><Relationship Id="rId68"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j.jtbi.2010.03.005" TargetMode="External"/><Relationship Id="rId29" Type="http://schemas.openxmlformats.org/officeDocument/2006/relationships/hyperlink" Target="https://doi.org/10.1098/rstb.2016.0173" TargetMode="External"/><Relationship Id="rId11" Type="http://schemas.openxmlformats.org/officeDocument/2006/relationships/hyperlink" Target="https://doi.org/10.1371/journal.pntd.0004676" TargetMode="External"/><Relationship Id="rId24" Type="http://schemas.openxmlformats.org/officeDocument/2006/relationships/hyperlink" Target="https://www.narcis.nl/publication/RecordID/oai:cwi.nl:2026" TargetMode="External"/><Relationship Id="rId32" Type="http://schemas.openxmlformats.org/officeDocument/2006/relationships/hyperlink" Target="https://doi.org/10.3354/dao02138" TargetMode="External"/><Relationship Id="rId37" Type="http://schemas.openxmlformats.org/officeDocument/2006/relationships/hyperlink" Target="https://doi.org/10.1007/s10393-011-0717-7" TargetMode="External"/><Relationship Id="rId40" Type="http://schemas.openxmlformats.org/officeDocument/2006/relationships/hyperlink" Target="https://doi.org/10.1038/nature11883" TargetMode="External"/><Relationship Id="rId45" Type="http://schemas.openxmlformats.org/officeDocument/2006/relationships/hyperlink" Target="https://doi.org/10.1098/rsbl.2011.0951" TargetMode="External"/><Relationship Id="rId53" Type="http://schemas.openxmlformats.org/officeDocument/2006/relationships/hyperlink" Target="https://doi.org/10.1890/02-3125" TargetMode="External"/><Relationship Id="rId58" Type="http://schemas.openxmlformats.org/officeDocument/2006/relationships/hyperlink" Target="https://doi.org/10.1126/science.aav0379"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98/rsbl.2015.1079" TargetMode="External"/><Relationship Id="rId19" Type="http://schemas.openxmlformats.org/officeDocument/2006/relationships/hyperlink" Target="https://search.proquest.com/docview/21258486" TargetMode="External"/><Relationship Id="rId14" Type="http://schemas.openxmlformats.org/officeDocument/2006/relationships/hyperlink" Target="https://doi.org/10.1016/j.tree.2020.08.014" TargetMode="External"/><Relationship Id="rId22" Type="http://schemas.openxmlformats.org/officeDocument/2006/relationships/hyperlink" Target="https://doi.org/10.1098/rstb.2016.0088" TargetMode="External"/><Relationship Id="rId27" Type="http://schemas.openxmlformats.org/officeDocument/2006/relationships/hyperlink" Target="https://doi.org/10.1086/424681" TargetMode="External"/><Relationship Id="rId30" Type="http://schemas.openxmlformats.org/officeDocument/2006/relationships/hyperlink" Target="https://doi.org/10.1046/j.1365-2656.2002.00656.x" TargetMode="External"/><Relationship Id="rId35" Type="http://schemas.openxmlformats.org/officeDocument/2006/relationships/hyperlink" Target="https://doi.org/10.1046/j.1461-0248.2003.00501.x" TargetMode="External"/><Relationship Id="rId43" Type="http://schemas.openxmlformats.org/officeDocument/2006/relationships/hyperlink" Target="https://doi.org/10.1111/j.1461-0248.2004.00608.x" TargetMode="External"/><Relationship Id="rId48" Type="http://schemas.openxmlformats.org/officeDocument/2006/relationships/hyperlink" Target="https://doi.org/10.1071/AM18013" TargetMode="External"/><Relationship Id="rId56" Type="http://schemas.openxmlformats.org/officeDocument/2006/relationships/hyperlink" Target="https://www.narcis.nl/publication/RecordID/oai:imis.nioz.nl:231270" TargetMode="External"/><Relationship Id="rId64" Type="http://schemas.openxmlformats.org/officeDocument/2006/relationships/footer" Target="footer1.xml"/><Relationship Id="rId8" Type="http://schemas.microsoft.com/office/2011/relationships/commentsExtended" Target="commentsExtended.xml"/><Relationship Id="rId51" Type="http://schemas.openxmlformats.org/officeDocument/2006/relationships/hyperlink" Target="https://doi.org/10.3354/dao02443" TargetMode="External"/><Relationship Id="rId3" Type="http://schemas.openxmlformats.org/officeDocument/2006/relationships/settings" Target="settings.xml"/><Relationship Id="rId12" Type="http://schemas.openxmlformats.org/officeDocument/2006/relationships/hyperlink" Target="https://doi.org/10.2105/ajph.86.5.726" TargetMode="External"/><Relationship Id="rId17" Type="http://schemas.openxmlformats.org/officeDocument/2006/relationships/hyperlink" Target="https://doi.org/10.1371/journal.pcbi.1000346" TargetMode="External"/><Relationship Id="rId25" Type="http://schemas.openxmlformats.org/officeDocument/2006/relationships/hyperlink" Target="https://doi.org/10.1098/rsif.2009.0386" TargetMode="External"/><Relationship Id="rId33" Type="http://schemas.openxmlformats.org/officeDocument/2006/relationships/hyperlink" Target="https://doi.org/10.1525/bio.2010.60.5.6" TargetMode="External"/><Relationship Id="rId38" Type="http://schemas.openxmlformats.org/officeDocument/2006/relationships/hyperlink" Target="https://doi.org/10.1126/science.1259504" TargetMode="External"/><Relationship Id="rId46" Type="http://schemas.openxmlformats.org/officeDocument/2006/relationships/hyperlink" Target="https://doi.org/10.1073/pnas.0233733100" TargetMode="External"/><Relationship Id="rId59" Type="http://schemas.openxmlformats.org/officeDocument/2006/relationships/hyperlink" Target="https://doi.org/10.1017/S0031182015000189" TargetMode="External"/><Relationship Id="rId67" Type="http://schemas.microsoft.com/office/2011/relationships/people" Target="people.xml"/><Relationship Id="rId20" Type="http://schemas.openxmlformats.org/officeDocument/2006/relationships/hyperlink" Target="https://doi.org/10.1002/ecy.1644" TargetMode="External"/><Relationship Id="rId41" Type="http://schemas.openxmlformats.org/officeDocument/2006/relationships/hyperlink" Target="https://doi.org/10.1111/ele.12180" TargetMode="External"/><Relationship Id="rId54" Type="http://schemas.openxmlformats.org/officeDocument/2006/relationships/hyperlink" Target="https://doi.org/10.1098/rspb.2017.2613" TargetMode="External"/><Relationship Id="rId62" Type="http://schemas.openxmlformats.org/officeDocument/2006/relationships/hyperlink" Target="https://doi.org/10.1371/journal.pone.018549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655/0018-0831-76.2.153" TargetMode="External"/><Relationship Id="rId23" Type="http://schemas.openxmlformats.org/officeDocument/2006/relationships/hyperlink" Target="https://doi.org/10.1111/j.1600-0587.2013.00695.x" TargetMode="External"/><Relationship Id="rId28" Type="http://schemas.openxmlformats.org/officeDocument/2006/relationships/hyperlink" Target="https://doi.org/10.1016/j.pt.2018.12.002" TargetMode="External"/><Relationship Id="rId36" Type="http://schemas.openxmlformats.org/officeDocument/2006/relationships/hyperlink" Target="https://doi.org/10.1111/2041-210X.13361" TargetMode="External"/><Relationship Id="rId49" Type="http://schemas.openxmlformats.org/officeDocument/2006/relationships/hyperlink" Target="https://doi.org/10.1093/icb/icz079" TargetMode="External"/><Relationship Id="rId57" Type="http://schemas.openxmlformats.org/officeDocument/2006/relationships/hyperlink" Target="https://doi.org/10.1038/s41559-019-1060-6" TargetMode="External"/><Relationship Id="rId10" Type="http://schemas.microsoft.com/office/2018/08/relationships/commentsExtensible" Target="commentsExtensible.xml"/><Relationship Id="rId31" Type="http://schemas.openxmlformats.org/officeDocument/2006/relationships/hyperlink" Target="https://doi.org/10.1016/j.pt.2015.05.002" TargetMode="External"/><Relationship Id="rId44" Type="http://schemas.openxmlformats.org/officeDocument/2006/relationships/hyperlink" Target="https://doi.org/10.1034/j.1600-0706.2002.970210.x" TargetMode="External"/><Relationship Id="rId52" Type="http://schemas.openxmlformats.org/officeDocument/2006/relationships/hyperlink" Target="https://doi.org/10.1371/journal.pone.0127037" TargetMode="External"/><Relationship Id="rId60" Type="http://schemas.openxmlformats.org/officeDocument/2006/relationships/hyperlink" Target="https://doi.org/10.1007/s11538-010-9507-6" TargetMode="External"/><Relationship Id="rId65"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1126/science.1239401" TargetMode="External"/><Relationship Id="rId18" Type="http://schemas.openxmlformats.org/officeDocument/2006/relationships/hyperlink" Target="https://doi.org/10.1371/journal.pone.0092476" TargetMode="External"/><Relationship Id="rId39" Type="http://schemas.openxmlformats.org/officeDocument/2006/relationships/hyperlink" Target="https://doi.org/10.1098/rspb.2019.0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8086</Words>
  <Characters>49573</Characters>
  <Application>Microsoft Office Word</Application>
  <DocSecurity>0</DocSecurity>
  <Lines>708</Lines>
  <Paragraphs>124</Paragraphs>
  <ScaleCrop>false</ScaleCrop>
  <HeadingPairs>
    <vt:vector size="2" baseType="variant">
      <vt:variant>
        <vt:lpstr>Title</vt:lpstr>
      </vt:variant>
      <vt:variant>
        <vt:i4>1</vt:i4>
      </vt:variant>
    </vt:vector>
  </HeadingPairs>
  <TitlesOfParts>
    <vt:vector size="1" baseType="lpstr">
      <vt:lpstr>manuscript</vt:lpstr>
    </vt:vector>
  </TitlesOfParts>
  <Company/>
  <LinksUpToDate>false</LinksUpToDate>
  <CharactersWithSpaces>57535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cp:lastModifiedBy>Daniel Suh</cp:lastModifiedBy>
  <cp:revision>4</cp:revision>
  <dcterms:created xsi:type="dcterms:W3CDTF">2023-02-06T18:58:00Z</dcterms:created>
  <dcterms:modified xsi:type="dcterms:W3CDTF">2023-02-06T19:41:00Z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October 01, 2022</vt:lpwstr>
  </property>
  <property fmtid="{D5CDD505-2E9C-101B-9397-08002B2CF9AE}" pid="4" name="output">
    <vt:lpwstr/>
  </property>
</Properties>
</file>